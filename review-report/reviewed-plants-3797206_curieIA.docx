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4.0 -->
  <w:body>
    <w:p w:rsidR="00B84C80" w:rsidRPr="002469C7" w:rsidP="00B84C80" w14:paraId="03EF4C11" w14:textId="6E3592CC">
      <w:pPr>
        <w:pStyle w:val="MDPI11articletype"/>
      </w:pPr>
      <w:r>
        <w:rPr>
          <w:rStyle w:val="CommentReference"/>
        </w:rPr>
        <w:commentReference w:id="0"/>
      </w:r>
      <w:r w:rsidRPr="002469C7">
        <w:rPr>
          <w:lang w:val="en-US"/>
        </w:rPr>
        <w:t>A</w:t>
      </w:r>
      <w:r w:rsidRPr="002469C7">
        <w:rPr>
          <w:lang w:val="en-US"/>
        </w:rPr>
        <w:t>rticle</w:t>
      </w:r>
    </w:p>
    <w:p w:rsidR="00D17023" w:rsidRPr="00D17023" w:rsidP="00AB4F94" w14:paraId="5BF1882C" w14:textId="09455AFE">
      <w:pPr>
        <w:pStyle w:val="MDPI12title"/>
      </w:pPr>
      <w:r w:rsidRPr="00D17023">
        <w:rPr>
          <w:i/>
          <w:iCs/>
          <w:lang w:val="en-US"/>
        </w:rPr>
        <w:t>Azospirillum brasilense</w:t>
      </w:r>
      <w:r w:rsidRPr="00D17023">
        <w:rPr>
          <w:lang w:val="en-US"/>
        </w:rPr>
        <w:t xml:space="preserve"> as a bioinoculant to alleviate </w:t>
      </w:r>
      <w:del w:id="1" w:author="Editor 2" w:date="2025-08-30T01:16:12Z">
        <w:r w:rsidRPr="00D17023">
          <w:rPr>
            <w:lang w:val="en-US"/>
          </w:rPr>
          <w:delText>salinity</w:delText>
        </w:r>
      </w:del>
      <w:ins w:id="2" w:author="Editor 2" w:date="2025-08-30T01:16:12Z">
        <w:r>
          <w:rPr>
            <w:lang w:val="en-US"/>
          </w:rPr>
          <w:t>the</w:t>
        </w:r>
      </w:ins>
      <w:r w:rsidRPr="00D17023">
        <w:rPr>
          <w:lang w:val="en-US"/>
        </w:rPr>
        <w:t xml:space="preserve"> effects </w:t>
      </w:r>
      <w:ins w:id="3" w:author="Editor 2" w:date="2025-08-30T01:16:12Z">
        <w:r>
          <w:rPr>
            <w:lang w:val="en-US"/>
          </w:rPr>
          <w:t xml:space="preserve">of salinity </w:t>
        </w:r>
      </w:ins>
      <w:r w:rsidRPr="00D17023">
        <w:rPr>
          <w:lang w:val="en-US"/>
        </w:rPr>
        <w:t>on quinoa seed germination</w:t>
      </w:r>
    </w:p>
    <w:p w:rsidR="00B446F7" w:rsidRPr="00983AF9" w:rsidP="00B84C80" w14:paraId="28F16860" w14:textId="73E2AAE0">
      <w:pPr>
        <w:pStyle w:val="MDPI13authornames"/>
        <w:rPr>
          <w:lang w:val="pt-PT"/>
        </w:rPr>
      </w:pPr>
      <w:r w:rsidRPr="00983AF9">
        <w:rPr>
          <w:lang w:val="en-US"/>
        </w:rPr>
        <w:t>Jose David Apaza-Calcina</w:t>
      </w:r>
      <w:r w:rsidRPr="00983AF9">
        <w:rPr>
          <w:vertAlign w:val="superscript"/>
          <w:lang w:val="en-US"/>
        </w:rPr>
        <w:t>1,2</w:t>
      </w:r>
      <w:r w:rsidRPr="00983AF9">
        <w:rPr>
          <w:lang w:val="en-US"/>
        </w:rPr>
        <w:t>*, Milagros Ninoska Munoz-Salas</w:t>
      </w:r>
      <w:r w:rsidRPr="00983AF9">
        <w:rPr>
          <w:vertAlign w:val="superscript"/>
          <w:lang w:val="en-US"/>
        </w:rPr>
        <w:t>3</w:t>
      </w:r>
      <w:r w:rsidRPr="00983AF9">
        <w:rPr>
          <w:lang w:val="en-US"/>
        </w:rPr>
        <w:t>, Flavio Lozano-Isla</w:t>
      </w:r>
      <w:r w:rsidRPr="00983AF9">
        <w:rPr>
          <w:vertAlign w:val="superscript"/>
          <w:lang w:val="en-US"/>
        </w:rPr>
        <w:t>4,5</w:t>
      </w:r>
      <w:r w:rsidRPr="00983AF9">
        <w:rPr>
          <w:lang w:val="en-US"/>
        </w:rPr>
        <w:t>, Rachel Passos Rezende</w:t>
      </w:r>
      <w:r w:rsidRPr="00983AF9">
        <w:rPr>
          <w:vertAlign w:val="superscript"/>
          <w:lang w:val="en-US"/>
        </w:rPr>
        <w:t>1</w:t>
      </w:r>
      <w:r w:rsidRPr="00983AF9">
        <w:rPr>
          <w:lang w:val="en-US"/>
        </w:rPr>
        <w:t>, Raner José Santana Silva</w:t>
      </w:r>
      <w:r w:rsidRPr="00983AF9">
        <w:rPr>
          <w:vertAlign w:val="superscript"/>
          <w:lang w:val="en-US"/>
        </w:rPr>
        <w:t>6 </w:t>
      </w:r>
      <w:r w:rsidRPr="00983AF9">
        <w:rPr>
          <w:lang w:val="en-US"/>
        </w:rPr>
        <w:t>*.</w:t>
      </w:r>
    </w:p>
    <w:tbl>
      <w:tblPr>
        <w:tblpPr w:leftFromText="198" w:rightFromText="198" w:vertAnchor="page" w:horzAnchor="margin" w:tblpY="11461"/>
        <w:tblW w:w="2410" w:type="dxa"/>
        <w:tblLayout w:type="fixed"/>
        <w:tblCellMar>
          <w:left w:w="0" w:type="dxa"/>
          <w:right w:w="0" w:type="dxa"/>
        </w:tblCellMar>
        <w:tblLook w:val="04A0"/>
      </w:tblPr>
      <w:tblGrid>
        <w:gridCol w:w="2410"/>
      </w:tblGrid>
      <w:tr w14:paraId="64D530C8" w14:textId="77777777" w:rsidTr="00C4513D">
        <w:tblPrEx>
          <w:tblW w:w="2410" w:type="dxa"/>
          <w:tblLayout w:type="fixed"/>
          <w:tblCellMar>
            <w:left w:w="0" w:type="dxa"/>
            <w:right w:w="0" w:type="dxa"/>
          </w:tblCellMar>
          <w:tblLook w:val="04A0"/>
        </w:tblPrEx>
        <w:tc>
          <w:tcPr>
            <w:tcW w:w="2410" w:type="dxa"/>
          </w:tcPr>
          <w:p w:rsidR="00B446F7" w:rsidRPr="002469C7" w:rsidP="00C4513D" w14:paraId="503DFEDE" w14:textId="77777777">
            <w:pPr>
              <w:pStyle w:val="MDPI15academiceditor"/>
              <w:spacing w:before="0" w:after="120"/>
            </w:pPr>
            <w:r w:rsidRPr="002469C7">
              <w:rPr>
                <w:lang w:val="en-US"/>
              </w:rPr>
              <w:t>Academic Editor: Firstname Lastname</w:t>
            </w:r>
          </w:p>
          <w:p w:rsidR="00B446F7" w:rsidRPr="002469C7" w:rsidP="00C4513D" w14:paraId="75677C3D" w14:textId="77777777">
            <w:pPr>
              <w:pStyle w:val="MDPI14history"/>
              <w:spacing w:before="120"/>
            </w:pPr>
            <w:r w:rsidRPr="002469C7">
              <w:rPr>
                <w:lang w:val="en-US"/>
              </w:rPr>
              <w:t>Received: date</w:t>
            </w:r>
          </w:p>
          <w:p w:rsidR="00B446F7" w:rsidRPr="002469C7" w:rsidP="00C4513D" w14:paraId="1E161817" w14:textId="77777777">
            <w:pPr>
              <w:pStyle w:val="MDPI14history"/>
            </w:pPr>
            <w:r w:rsidRPr="002469C7">
              <w:rPr>
                <w:lang w:val="en-US"/>
              </w:rPr>
              <w:t>Revised: date</w:t>
            </w:r>
          </w:p>
          <w:p w:rsidR="00B446F7" w:rsidRPr="002469C7" w:rsidP="00C4513D" w14:paraId="50A6DB6F" w14:textId="77777777">
            <w:pPr>
              <w:pStyle w:val="MDPI14history"/>
            </w:pPr>
            <w:r w:rsidRPr="002469C7">
              <w:rPr>
                <w:lang w:val="en-US"/>
              </w:rPr>
              <w:t>Accepted: date</w:t>
            </w:r>
          </w:p>
          <w:p w:rsidR="00B446F7" w:rsidRPr="002469C7" w:rsidP="00C4513D" w14:paraId="2C3D0A31" w14:textId="77777777">
            <w:pPr>
              <w:pStyle w:val="MDPI14history"/>
              <w:spacing w:after="120"/>
            </w:pPr>
            <w:r w:rsidRPr="002469C7">
              <w:rPr>
                <w:lang w:val="en-US"/>
              </w:rPr>
              <w:t>Published: date</w:t>
            </w:r>
          </w:p>
          <w:p w:rsidR="00B446F7" w:rsidRPr="002469C7" w:rsidP="00C4513D" w14:paraId="3CBCBD9D" w14:textId="77777777">
            <w:pPr>
              <w:pStyle w:val="MDPI61citation"/>
              <w:rPr>
                <w:lang w:bidi="en-US"/>
              </w:rPr>
            </w:pPr>
            <w:r w:rsidRPr="002469C7">
              <w:rPr>
                <w:b/>
                <w:lang w:val="en-US" w:bidi="en-US"/>
              </w:rPr>
              <w:t xml:space="preserve">Citation: </w:t>
            </w:r>
            <w:r w:rsidRPr="002469C7">
              <w:rPr>
                <w:lang w:val="en-US" w:bidi="en-US"/>
              </w:rPr>
              <w:t>To be added by editorial staff during production.</w:t>
            </w:r>
          </w:p>
          <w:p w:rsidR="00B446F7" w:rsidRPr="002469C7" w:rsidP="00C4513D" w14:paraId="2FC2F246" w14:textId="77777777">
            <w:pPr>
              <w:pStyle w:val="MDPI72copyright"/>
              <w:rPr>
                <w:rFonts w:eastAsia="DengXian"/>
                <w:noProof w:val="0"/>
                <w:lang w:val="en-US" w:bidi="en-US"/>
              </w:rPr>
            </w:pPr>
            <w:r w:rsidRPr="002469C7">
              <w:rPr>
                <w:rFonts w:eastAsia="DengXian"/>
                <w:b/>
                <w:noProof w:val="0"/>
                <w:lang w:val="en-US" w:bidi="en-US"/>
              </w:rPr>
              <w:t>Copyright:</w:t>
            </w:r>
            <w:r w:rsidRPr="002469C7">
              <w:rPr>
                <w:rFonts w:eastAsia="DengXian"/>
                <w:noProof w:val="0"/>
                <w:lang w:val="en-US" w:bidi="en-US"/>
              </w:rPr>
              <w:t xml:space="preserve"> © 2025 by the authors. Submitted for possible open access publication under the terms and conditions of the Creative Commons Attribution (CC BY) license (https://creativecommons.org/licenses/by/4.0/).</w:t>
            </w:r>
          </w:p>
        </w:tc>
      </w:tr>
    </w:tbl>
    <w:p w:rsidR="00B84C80" w:rsidRPr="00983AF9" w:rsidP="00D17023" w14:paraId="61BD6230" w14:textId="1DBD6D29">
      <w:pPr>
        <w:pStyle w:val="MDPI16affiliation"/>
        <w:numPr>
          <w:ilvl w:val="0"/>
          <w:numId w:val="29"/>
        </w:numPr>
        <w:rPr>
          <w:color w:val="000000" w:themeColor="text1"/>
          <w:lang w:val="pt-PT"/>
        </w:rPr>
      </w:pPr>
      <w:r w:rsidRPr="00983AF9">
        <w:rPr>
          <w:color w:val="000000" w:themeColor="text1"/>
          <w:lang w:val="en-US"/>
        </w:rPr>
        <w:t>Laboratório de Biotecnologia Microbiana, Centro de Biotecnologia e Genética, Universidade Estadual de Santa Cruz, Campus Soane Nazaré de Andrade, Rodovia Jorge Amado, km 16, Bairro Salobrinho, 45662-900, Ilhéus, Bahia; jdacalcina@uesc.br/rachel@uesc.br.</w:t>
      </w:r>
    </w:p>
    <w:p w:rsidR="00D17023" w:rsidRPr="00983AF9" w:rsidP="00D17023" w14:paraId="0C9FEBD7" w14:textId="17553BC3">
      <w:pPr>
        <w:pStyle w:val="MDPI16affiliation"/>
        <w:numPr>
          <w:ilvl w:val="0"/>
          <w:numId w:val="29"/>
        </w:numPr>
        <w:rPr>
          <w:color w:val="000000" w:themeColor="text1"/>
          <w:lang w:val="es-PE"/>
        </w:rPr>
      </w:pPr>
      <w:r w:rsidRPr="00983AF9" w:rsidR="00F372BB">
        <w:rPr>
          <w:color w:val="000000" w:themeColor="text1"/>
          <w:lang w:val="en-US"/>
        </w:rPr>
        <w:t>Dirección de Recursos Genéticos y Biotecnología, Estación Experimental Agraria Perla del Vraem, Instituto Nacional de Innovación Agraria (INIA), Cusco 00800, Perú; jdacalcina@uesc.br.</w:t>
      </w:r>
    </w:p>
    <w:p w:rsidR="00D17023" w:rsidRPr="003B4E58" w:rsidP="00D17023" w14:paraId="66F317C9" w14:textId="0431A86B">
      <w:pPr>
        <w:pStyle w:val="MDPI16affiliation"/>
        <w:numPr>
          <w:ilvl w:val="0"/>
          <w:numId w:val="29"/>
        </w:numPr>
        <w:rPr>
          <w:color w:val="000000" w:themeColor="text1"/>
        </w:rPr>
      </w:pPr>
      <w:r w:rsidRPr="003B4E58" w:rsidR="00F372BB">
        <w:rPr>
          <w:color w:val="000000" w:themeColor="text1"/>
          <w:lang w:val="en-US"/>
        </w:rPr>
        <w:t>Department of Earth and Environment, Institute of Environment, Florida International University, Miami, FL 33199, USA; mmuno126@fiu.edu.</w:t>
      </w:r>
    </w:p>
    <w:p w:rsidR="00D17023" w:rsidRPr="00983AF9" w:rsidP="00D17023" w14:paraId="3B61DA94" w14:textId="45DAC756">
      <w:pPr>
        <w:pStyle w:val="MDPI16affiliation"/>
        <w:numPr>
          <w:ilvl w:val="0"/>
          <w:numId w:val="29"/>
        </w:numPr>
        <w:rPr>
          <w:color w:val="000000" w:themeColor="text1"/>
          <w:lang w:val="es-PE"/>
        </w:rPr>
      </w:pPr>
      <w:r w:rsidRPr="00983AF9">
        <w:rPr>
          <w:color w:val="000000" w:themeColor="text1"/>
          <w:lang w:val="en-US"/>
        </w:rPr>
        <w:t>Facultad de Ingeniería y Ciencias Agrarias, Universidad Nacional Toribio Rodríguez de Mendoza de Amazonas (UNTRM), Amazonas 01001, Perú; flavio.lozano@untrm.edu.pe.</w:t>
      </w:r>
    </w:p>
    <w:p w:rsidR="00010755" w:rsidRPr="00983AF9" w:rsidP="00D17023" w14:paraId="547E5DB9" w14:textId="47449A7A">
      <w:pPr>
        <w:pStyle w:val="MDPI16affiliation"/>
        <w:numPr>
          <w:ilvl w:val="0"/>
          <w:numId w:val="29"/>
        </w:numPr>
        <w:rPr>
          <w:color w:val="000000" w:themeColor="text1"/>
          <w:lang w:val="es-PE"/>
        </w:rPr>
      </w:pPr>
      <w:r w:rsidRPr="00983AF9">
        <w:rPr>
          <w:color w:val="000000" w:themeColor="text1"/>
          <w:lang w:val="en-US"/>
        </w:rPr>
        <w:t>Dirección de Supervisión y Monitoreo en las Estaciones Experimentales - Estación Experimental Agraria El Chira, Instituto Nacional de Innovación Agraria (INIA), Piura 20120, Perú; flavio.lozano@untrm.edu.pe.</w:t>
      </w:r>
    </w:p>
    <w:p w:rsidR="00D17023" w:rsidRPr="00983AF9" w:rsidP="00D17023" w14:paraId="7BF68A63" w14:textId="01DABBE0">
      <w:pPr>
        <w:pStyle w:val="MDPI16affiliation"/>
        <w:numPr>
          <w:ilvl w:val="0"/>
          <w:numId w:val="29"/>
        </w:numPr>
        <w:rPr>
          <w:color w:val="000000" w:themeColor="text1"/>
          <w:lang w:val="pt-PT"/>
        </w:rPr>
      </w:pPr>
      <w:r w:rsidRPr="00983AF9">
        <w:rPr>
          <w:color w:val="000000" w:themeColor="text1"/>
          <w:lang w:val="en-US"/>
        </w:rPr>
        <w:t xml:space="preserve">Programa de Pós-graduação em Genética e Biologia Molecular, Universidade Estadual de Santa Cruz, Campus Soane Nazaré de Andrade, Rodovia Jorge Amado, km 16, Bairro Salobrinho, 45662-900, Ilhéus, Bahia, </w:t>
      </w:r>
      <w:del w:id="4" w:author="Editor 2" w:date="2025-08-30T01:16:12Z">
        <w:r w:rsidRPr="00983AF9">
          <w:rPr>
            <w:color w:val="000000" w:themeColor="text1"/>
            <w:lang w:val="en-US"/>
          </w:rPr>
          <w:delText>Brasil</w:delText>
        </w:r>
      </w:del>
      <w:ins w:id="5" w:author="Editor 2" w:date="2025-08-30T01:16:12Z">
        <w:r>
          <w:rPr>
            <w:color w:themeColor="tx1"/>
            <w:lang w:val="en-US"/>
          </w:rPr>
          <w:t>Brazil</w:t>
        </w:r>
      </w:ins>
      <w:r w:rsidRPr="00983AF9">
        <w:rPr>
          <w:color w:val="000000" w:themeColor="text1"/>
          <w:lang w:val="en-US"/>
        </w:rPr>
        <w:t>. rjssilva@uesc.br.</w:t>
      </w:r>
    </w:p>
    <w:p w:rsidR="00B84C80" w:rsidRPr="00983AF9" w:rsidP="00010755" w14:paraId="396CBD1B" w14:textId="688D61C4">
      <w:pPr>
        <w:pStyle w:val="MDPI16affiliation"/>
        <w:ind w:left="0" w:firstLine="0"/>
        <w:rPr>
          <w:color w:val="000000" w:themeColor="text1"/>
          <w:lang w:val="pt-PT"/>
        </w:rPr>
      </w:pPr>
    </w:p>
    <w:p w:rsidR="00B84C80" w:rsidRPr="003B4E58" w:rsidP="00B84C80" w14:paraId="1B9F7D57" w14:textId="4ED3510C">
      <w:pPr>
        <w:pStyle w:val="MDPI16affiliation"/>
        <w:rPr>
          <w:color w:val="000000" w:themeColor="text1"/>
        </w:rPr>
      </w:pPr>
      <w:r w:rsidRPr="003B4E58">
        <w:rPr>
          <w:b/>
          <w:color w:val="000000" w:themeColor="text1"/>
          <w:lang w:val="en-US"/>
        </w:rPr>
        <w:t>*</w:t>
      </w:r>
      <w:r w:rsidRPr="003B4E58" w:rsidR="00010755">
        <w:rPr>
          <w:color w:val="000000" w:themeColor="text1"/>
          <w:lang w:val="en-US"/>
        </w:rPr>
        <w:tab/>
      </w:r>
      <w:r w:rsidRPr="003B4E58" w:rsidR="00010755">
        <w:rPr>
          <w:color w:val="000000" w:themeColor="text1"/>
          <w:lang w:val="en-US"/>
        </w:rPr>
        <w:t xml:space="preserve">Correspondence: </w:t>
      </w:r>
      <w:del w:id="6" w:author="Editor 2" w:date="2025-08-30T01:16:12Z">
        <w:r w:rsidRPr="003B4E58" w:rsidR="00010755">
          <w:rPr>
            <w:color w:val="000000" w:themeColor="text1"/>
            <w:lang w:val="en-US"/>
          </w:rPr>
          <w:delText> </w:delText>
        </w:r>
      </w:del>
      <w:hyperlink r:id="rId8" w:history="1">
        <w:r w:rsidRPr="003B4E58" w:rsidR="00010755">
          <w:rPr>
            <w:rStyle w:val="Hyperlink"/>
            <w:color w:val="000000" w:themeColor="text1"/>
            <w:lang w:val="en-US"/>
          </w:rPr>
          <w:t>jdacalcina@uesc.br</w:t>
        </w:r>
      </w:hyperlink>
      <w:r w:rsidRPr="003B4E58">
        <w:rPr>
          <w:color w:val="000000" w:themeColor="text1"/>
          <w:lang w:val="en-US"/>
        </w:rPr>
        <w:t>; Tel.: (optional; include country code; if there are multiple corresponding authors, add author initials)</w:t>
      </w:r>
    </w:p>
    <w:p w:rsidR="00010755" w:rsidRPr="003B4E58" w:rsidP="00010755" w14:paraId="2C6BB070" w14:textId="653C989E">
      <w:pPr>
        <w:pStyle w:val="MDPI16affiliation"/>
        <w:rPr>
          <w:color w:val="000000" w:themeColor="text1"/>
        </w:rPr>
      </w:pPr>
      <w:r w:rsidRPr="003B4E58">
        <w:rPr>
          <w:b/>
          <w:color w:val="000000" w:themeColor="text1"/>
          <w:lang w:val="en-US"/>
        </w:rPr>
        <w:t>*</w:t>
      </w:r>
      <w:r w:rsidRPr="003B4E58">
        <w:rPr>
          <w:b/>
          <w:color w:val="000000" w:themeColor="text1"/>
          <w:lang w:val="en-US"/>
        </w:rPr>
        <w:tab/>
      </w:r>
      <w:r w:rsidRPr="003B4E58">
        <w:rPr>
          <w:color w:val="000000" w:themeColor="text1"/>
          <w:lang w:val="en-US"/>
        </w:rPr>
        <w:t xml:space="preserve">Correspondence: </w:t>
      </w:r>
      <w:del w:id="7" w:author="Editor 2" w:date="2025-08-30T01:16:12Z">
        <w:r w:rsidRPr="003B4E58">
          <w:rPr>
            <w:color w:val="000000" w:themeColor="text1"/>
            <w:lang w:val="en-US"/>
          </w:rPr>
          <w:delText> </w:delText>
        </w:r>
      </w:del>
      <w:hyperlink r:id="rId9" w:history="1">
        <w:r w:rsidRPr="003B4E58">
          <w:rPr>
            <w:rStyle w:val="Hyperlink"/>
            <w:color w:val="000000" w:themeColor="text1"/>
            <w:lang w:val="en-US"/>
          </w:rPr>
          <w:t>rjssilva@uesc.br</w:t>
        </w:r>
      </w:hyperlink>
      <w:r w:rsidRPr="003B4E58">
        <w:rPr>
          <w:color w:val="000000" w:themeColor="text1"/>
          <w:lang w:val="en-US"/>
        </w:rPr>
        <w:t>; Tel.: (optional; include country code; if there are multiple corresponding authors, add author initials)</w:t>
      </w:r>
    </w:p>
    <w:p w:rsidR="00010755" w:rsidRPr="003B4E58" w:rsidP="00B84C80" w14:paraId="3BB309E3" w14:textId="3A5C8A6F">
      <w:pPr>
        <w:pStyle w:val="MDPI16affiliation"/>
        <w:rPr>
          <w:color w:val="000000" w:themeColor="text1"/>
        </w:rPr>
      </w:pPr>
    </w:p>
    <w:p w:rsidR="00B84C80" w:rsidRPr="008E2E61" w:rsidP="008E2E61" w14:paraId="7CBC8E77" w14:textId="1D25BB2F">
      <w:pPr>
        <w:pStyle w:val="MDPI17abstract"/>
      </w:pPr>
      <w:r w:rsidRPr="008E2E61">
        <w:rPr>
          <w:b/>
          <w:bCs/>
          <w:lang w:val="en-US"/>
        </w:rPr>
        <w:t>Abstract</w:t>
      </w:r>
      <w:r w:rsidRPr="008E2E61" w:rsidR="008E2E61">
        <w:rPr>
          <w:lang w:val="en-US"/>
        </w:rPr>
        <w:t xml:space="preserve">: </w:t>
      </w:r>
      <w:r w:rsidRPr="005B3C9D" w:rsidR="005B3C9D">
        <w:rPr>
          <w:color w:val="EE0000"/>
          <w:lang w:val="en-US"/>
        </w:rPr>
        <w:t>Quinoa (</w:t>
      </w:r>
      <w:r w:rsidRPr="005B3C9D" w:rsidR="005B3C9D">
        <w:rPr>
          <w:i/>
          <w:iCs/>
          <w:color w:val="EE0000"/>
          <w:lang w:val="en-US"/>
        </w:rPr>
        <w:t>Chenopodium quinoa</w:t>
      </w:r>
      <w:r w:rsidRPr="005B3C9D" w:rsidR="005B3C9D">
        <w:rPr>
          <w:color w:val="EE0000"/>
          <w:lang w:val="en-US"/>
        </w:rPr>
        <w:t xml:space="preserve"> Willd.) </w:t>
      </w:r>
      <w:ins w:id="8" w:author="Editor 2" w:date="2025-08-30T01:16:12Z">
        <w:r>
          <w:rPr>
            <w:color w:val="EE0000"/>
            <w:lang w:val="en-US"/>
          </w:rPr>
          <w:t xml:space="preserve">It </w:t>
        </w:r>
      </w:ins>
      <w:r w:rsidRPr="005B3C9D" w:rsidR="005B3C9D">
        <w:rPr>
          <w:color w:val="EE0000"/>
          <w:lang w:val="en-US"/>
        </w:rPr>
        <w:t xml:space="preserve">is valued for its resilience to abiotic stress; however, germination and seedling establishment remain highly sensitive to salinity. While its salt tolerance at later growth stages has been well studied, strategies to improve early development under high salinity are limited, and the role of halotolerant plant growth-promoting bacteria (PGPB) in quinoa has not been systematically investigated. </w:t>
      </w:r>
      <w:r w:rsidRPr="005B3C9D" w:rsidR="005B3C9D">
        <w:rPr>
          <w:lang w:val="en-US"/>
        </w:rPr>
        <w:t xml:space="preserve">This study assessed the </w:t>
      </w:r>
      <w:del w:id="9" w:author="Editor 2" w:date="2025-08-30T01:16:12Z">
        <w:r w:rsidRPr="005B3C9D" w:rsidR="005B3C9D">
          <w:rPr>
            <w:lang w:val="en-US"/>
          </w:rPr>
          <w:delText>capacity</w:delText>
        </w:r>
      </w:del>
      <w:ins w:id="10" w:author="Editor 2" w:date="2025-08-30T01:16:12Z">
        <w:r>
          <w:rPr>
            <w:lang w:val="en-US"/>
          </w:rPr>
          <w:t>ability</w:t>
        </w:r>
      </w:ins>
      <w:r w:rsidRPr="005B3C9D" w:rsidR="005B3C9D">
        <w:rPr>
          <w:lang w:val="en-US"/>
        </w:rPr>
        <w:t xml:space="preserve"> of three </w:t>
      </w:r>
      <w:r w:rsidRPr="005B3C9D" w:rsidR="005B3C9D">
        <w:rPr>
          <w:i/>
          <w:iCs/>
          <w:lang w:val="en-US"/>
        </w:rPr>
        <w:t>Azospirillum brasilense</w:t>
      </w:r>
      <w:r w:rsidRPr="005B3C9D" w:rsidR="005B3C9D">
        <w:rPr>
          <w:lang w:val="en-US"/>
        </w:rPr>
        <w:t xml:space="preserve"> strains (BR-11001, BR-11002, and BR-11005) to </w:t>
      </w:r>
      <w:del w:id="11" w:author="Editor 2" w:date="2025-08-30T01:16:12Z">
        <w:r w:rsidRPr="005B3C9D" w:rsidR="005B3C9D">
          <w:rPr>
            <w:lang w:val="en-US"/>
          </w:rPr>
          <w:delText>enhance</w:delText>
        </w:r>
      </w:del>
      <w:ins w:id="12" w:author="Editor 2" w:date="2025-08-30T01:16:12Z">
        <w:r>
          <w:rPr>
            <w:lang w:val="en-US"/>
          </w:rPr>
          <w:t>increase the</w:t>
        </w:r>
      </w:ins>
      <w:r w:rsidRPr="005B3C9D" w:rsidR="005B3C9D">
        <w:rPr>
          <w:lang w:val="en-US"/>
        </w:rPr>
        <w:t xml:space="preserve"> germination and seedling performance of the cultivar </w:t>
      </w:r>
      <w:del w:id="13" w:author="Editor 2" w:date="2025-08-30T01:16:12Z">
        <w:r w:rsidRPr="005B3C9D" w:rsidR="005B3C9D">
          <w:rPr>
            <w:lang w:val="en-US"/>
          </w:rPr>
          <w:delText>‘BRS Piabiru’</w:delText>
        </w:r>
      </w:del>
      <w:ins w:id="14" w:author="Editor 2" w:date="2025-08-30T01:16:12Z">
        <w:r>
          <w:rPr>
            <w:lang w:val="en-US"/>
          </w:rPr>
          <w:t>BRS Piabiru</w:t>
        </w:r>
      </w:ins>
      <w:r w:rsidRPr="005B3C9D" w:rsidR="005B3C9D">
        <w:rPr>
          <w:lang w:val="en-US"/>
        </w:rPr>
        <w:t xml:space="preserve"> under saline stress. A 3 × 4 factorial design with three bacterial treatments and four NaCl concentrations (0, 150, 300, and 450 mM) was conducted in</w:t>
      </w:r>
      <w:r w:rsidRPr="005B3C9D" w:rsidR="005B3C9D">
        <w:rPr>
          <w:rFonts w:hint="eastAsia"/>
          <w:lang w:val="en-US"/>
        </w:rPr>
        <w:t xml:space="preserve"> a completely randomized arrangement, with four replicates per treatment. Seeds were surface sterilized, inoculated, and incubated at 1</w:t>
      </w:r>
      <w:r w:rsidRPr="005B3C9D" w:rsidR="005B3C9D">
        <w:rPr>
          <w:rFonts w:hint="eastAsia"/>
          <w:lang w:val="en-US"/>
        </w:rPr>
        <w:t>8 °C</w:t>
      </w:r>
      <w:r w:rsidRPr="005B3C9D" w:rsidR="005B3C9D">
        <w:rPr>
          <w:rFonts w:hint="eastAsia"/>
          <w:lang w:val="en-US"/>
        </w:rPr>
        <w:t xml:space="preserve"> under constant light for 10 days. Elevated salinity (≥300 mM NaCl) drastically reduced germination and seedling </w:t>
      </w:r>
      <w:del w:id="15" w:author="Editor 2" w:date="2025-08-30T01:16:12Z">
        <w:r w:rsidRPr="005B3C9D" w:rsidR="005B3C9D">
          <w:rPr>
            <w:rFonts w:hint="eastAsia"/>
            <w:lang w:val="en-US"/>
          </w:rPr>
          <w:delText>vigo</w:delText>
        </w:r>
      </w:del>
      <w:del w:id="16" w:author="Editor 2" w:date="2025-08-30T01:16:12Z">
        <w:r w:rsidRPr="005B3C9D" w:rsidR="005B3C9D">
          <w:rPr>
            <w:lang w:val="en-US"/>
          </w:rPr>
          <w:delText>r</w:delText>
        </w:r>
      </w:del>
      <w:ins w:id="17" w:author="Editor" w:date="2025-08-30T01:16:18Z">
        <w:r>
          <w:rPr>
            <w:lang w:val="en-US"/>
          </w:rPr>
          <w:t>vigor</w:t>
        </w:r>
      </w:ins>
      <w:ins w:id="18" w:author="Editor 2" w:date="2025-08-30T01:16:12Z">
        <w:del w:id="19" w:author="Editor" w:date="2025-08-30T01:16:18Z">
          <w:r>
            <w:rPr>
              <w:lang w:val="en-US"/>
            </w:rPr>
            <w:delText>vigour</w:delText>
          </w:r>
        </w:del>
      </w:ins>
      <w:r w:rsidRPr="005B3C9D" w:rsidR="005B3C9D">
        <w:rPr>
          <w:lang w:val="en-US"/>
        </w:rPr>
        <w:t xml:space="preserve"> in </w:t>
      </w:r>
      <w:ins w:id="20" w:author="Editor 2" w:date="2025-08-30T01:16:12Z">
        <w:r>
          <w:rPr>
            <w:lang w:val="en-US"/>
          </w:rPr>
          <w:t xml:space="preserve">the </w:t>
        </w:r>
      </w:ins>
      <w:r w:rsidRPr="005B3C9D" w:rsidR="005B3C9D">
        <w:rPr>
          <w:lang w:val="en-US"/>
        </w:rPr>
        <w:t>controls. Inoculation with BR-11002 significantly alleviated salinity-induced damage, sustaining over 8</w:t>
      </w:r>
      <w:r w:rsidRPr="005B3C9D" w:rsidR="005B3C9D">
        <w:rPr>
          <w:lang w:val="en-US"/>
        </w:rPr>
        <w:t>4%</w:t>
      </w:r>
      <w:r w:rsidRPr="005B3C9D" w:rsidR="005B3C9D">
        <w:rPr>
          <w:lang w:val="en-US"/>
        </w:rPr>
        <w:t xml:space="preserve"> germination at 450 mM and </w:t>
      </w:r>
      <w:del w:id="21" w:author="Editor 2" w:date="2025-08-30T01:16:12Z">
        <w:r w:rsidRPr="005B3C9D" w:rsidR="005B3C9D">
          <w:rPr>
            <w:lang w:val="en-US"/>
          </w:rPr>
          <w:delText>enhancing</w:delText>
        </w:r>
      </w:del>
      <w:ins w:id="22" w:author="Editor 2" w:date="2025-08-30T01:16:12Z">
        <w:r>
          <w:rPr>
            <w:lang w:val="en-US"/>
          </w:rPr>
          <w:t>increasing</w:t>
        </w:r>
      </w:ins>
      <w:r w:rsidRPr="005B3C9D" w:rsidR="005B3C9D">
        <w:rPr>
          <w:lang w:val="en-US"/>
        </w:rPr>
        <w:t xml:space="preserve"> seedling biomass at 300 mM. These findings highlight the potential of halotolerant </w:t>
      </w:r>
      <w:r w:rsidRPr="005B3C9D" w:rsidR="005B3C9D">
        <w:rPr>
          <w:i/>
          <w:iCs/>
          <w:lang w:val="en-US"/>
        </w:rPr>
        <w:t>A. brasilense</w:t>
      </w:r>
      <w:r w:rsidRPr="005B3C9D" w:rsidR="005B3C9D">
        <w:rPr>
          <w:lang w:val="en-US"/>
        </w:rPr>
        <w:t>, particularly BR-11002, as bioinoculants to promote quinoa establishment in salt-affected soils, supporting sustainable agriculture and food system resilience.</w:t>
      </w:r>
    </w:p>
    <w:p w:rsidR="00B84C80" w:rsidRPr="002469C7" w:rsidP="006741C3" w14:paraId="68B25600" w14:textId="6FE7FA21">
      <w:pPr>
        <w:pStyle w:val="MDPI18keywords"/>
        <w:rPr>
          <w:szCs w:val="18"/>
        </w:rPr>
      </w:pPr>
      <w:r w:rsidRPr="002469C7">
        <w:rPr>
          <w:b/>
          <w:szCs w:val="18"/>
          <w:lang w:val="en-US"/>
        </w:rPr>
        <w:t>Keywords:</w:t>
      </w:r>
      <w:r w:rsidRPr="00735B9D" w:rsidR="00735B9D">
        <w:rPr>
          <w:bCs/>
          <w:szCs w:val="18"/>
          <w:lang w:val="en-US"/>
        </w:rPr>
        <w:t xml:space="preserve"> plant growth-promoting bacteria (PGPB), salinity stress, seedling growth, sodium chloride, sustainable agriculture.</w:t>
      </w:r>
      <w:del w:id="23" w:author="Editor 2" w:date="2025-08-30T01:16:12Z">
        <w:r w:rsidRPr="002469C7">
          <w:rPr>
            <w:b/>
            <w:szCs w:val="18"/>
            <w:lang w:val="en-US"/>
          </w:rPr>
          <w:delText xml:space="preserve"> </w:delText>
        </w:r>
      </w:del>
    </w:p>
    <w:p w:rsidR="00B84C80" w:rsidRPr="002469C7" w:rsidP="006741C3" w14:paraId="1C9A3810" w14:textId="77777777">
      <w:pPr>
        <w:pStyle w:val="MDPI19line"/>
      </w:pPr>
    </w:p>
    <w:p w:rsidR="00B84C80" w:rsidRPr="002469C7" w:rsidP="008E2E61" w14:paraId="2A4306E5" w14:textId="6A665F9D">
      <w:pPr>
        <w:pStyle w:val="MDPI21heading1"/>
      </w:pPr>
      <w:r w:rsidRPr="00E90AF5">
        <w:rPr>
          <w:lang w:val="en-US"/>
        </w:rPr>
        <w:t>1. Introduction</w:t>
      </w:r>
    </w:p>
    <w:p w:rsidR="00C10131" w:rsidRPr="00983AF9" w:rsidP="008E2E61" w14:paraId="35ED1ED5" w14:textId="4D3A81E2">
      <w:pPr>
        <w:pStyle w:val="MDPI31text"/>
      </w:pPr>
      <w:r w:rsidRPr="00983AF9">
        <w:rPr>
          <w:lang w:val="en-US"/>
        </w:rPr>
        <w:t xml:space="preserve">Salinity has emerged as a pressing global challenge that increasingly threatens agricultural sustainability. Estimates from the Food and Agriculture Organization </w:t>
      </w:r>
      <w:hyperlink r:id="rId10" w:history="1">
        <w:r w:rsidRPr="00983AF9">
          <w:rPr>
            <w:rStyle w:val="Hyperlink"/>
            <w:color w:val="000000" w:themeColor="text1"/>
            <w:lang w:val="en-US"/>
          </w:rPr>
          <w:t>[1]</w:t>
        </w:r>
      </w:hyperlink>
      <w:r w:rsidRPr="00983AF9">
        <w:rPr>
          <w:lang w:val="en-US"/>
        </w:rPr>
        <w:t xml:space="preserve"> indicate that more than 900 million hectares of land worldwide are affected by salt accumulation, including nearly one-fifth of all irrigated </w:t>
      </w:r>
      <w:del w:id="24" w:author="Editor 2" w:date="2025-08-30T01:16:12Z">
        <w:r w:rsidRPr="00983AF9">
          <w:rPr>
            <w:lang w:val="en-US"/>
          </w:rPr>
          <w:delText>lands</w:delText>
        </w:r>
      </w:del>
      <w:ins w:id="25" w:author="Editor 2" w:date="2025-08-30T01:16:12Z">
        <w:r>
          <w:rPr>
            <w:lang w:val="en-US"/>
          </w:rPr>
          <w:t>land</w:t>
        </w:r>
      </w:ins>
      <w:r w:rsidRPr="00983AF9">
        <w:rPr>
          <w:lang w:val="en-US"/>
        </w:rPr>
        <w:t xml:space="preserve">. This widespread salinization is largely driven by poor irrigation management, limited drainage infrastructure, and intensifying climate variability, particularly in arid and </w:t>
      </w:r>
      <w:del w:id="26" w:author="Editor 2" w:date="2025-08-30T01:16:12Z">
        <w:r w:rsidRPr="00983AF9">
          <w:rPr>
            <w:lang w:val="en-US"/>
          </w:rPr>
          <w:delText>semi-arid</w:delText>
        </w:r>
      </w:del>
      <w:ins w:id="27" w:author="Editor 2" w:date="2025-08-30T01:16:12Z">
        <w:r>
          <w:rPr>
            <w:lang w:val="en-US"/>
          </w:rPr>
          <w:t>semiarid</w:t>
        </w:r>
      </w:ins>
      <w:r w:rsidRPr="00983AF9">
        <w:rPr>
          <w:lang w:val="en-US"/>
        </w:rPr>
        <w:t xml:space="preserve"> ecosystems where evapotranspiration </w:t>
      </w:r>
      <w:del w:id="28" w:author="Editor 2" w:date="2025-08-30T01:16:12Z">
        <w:r w:rsidRPr="00983AF9">
          <w:rPr>
            <w:lang w:val="en-US"/>
          </w:rPr>
          <w:delText>surpasses</w:delText>
        </w:r>
      </w:del>
      <w:ins w:id="29" w:author="Editor 2" w:date="2025-08-30T01:16:12Z">
        <w:r>
          <w:rPr>
            <w:lang w:val="en-US"/>
          </w:rPr>
          <w:t>exceeds</w:t>
        </w:r>
      </w:ins>
      <w:r w:rsidRPr="00983AF9">
        <w:rPr>
          <w:lang w:val="en-US"/>
        </w:rPr>
        <w:t xml:space="preserve"> precipitation rates </w:t>
      </w:r>
      <w:hyperlink r:id="rId11" w:history="1">
        <w:r w:rsidRPr="00983AF9">
          <w:rPr>
            <w:rStyle w:val="Hyperlink"/>
            <w:color w:val="000000" w:themeColor="text1"/>
            <w:lang w:val="en-US"/>
          </w:rPr>
          <w:t>[2]</w:t>
        </w:r>
      </w:hyperlink>
      <w:r w:rsidRPr="00983AF9">
        <w:rPr>
          <w:lang w:val="en-US"/>
        </w:rPr>
        <w:t xml:space="preserve">. </w:t>
      </w:r>
      <w:del w:id="30" w:author="Editor 2" w:date="2025-08-30T01:16:12Z">
        <w:r w:rsidRPr="00983AF9">
          <w:rPr>
            <w:lang w:val="en-US"/>
          </w:rPr>
          <w:delText>Saline</w:delText>
        </w:r>
      </w:del>
      <w:ins w:id="31" w:author="Editor 2" w:date="2025-08-30T01:16:12Z">
        <w:r>
          <w:rPr>
            <w:lang w:val="en-US"/>
          </w:rPr>
          <w:t>Salinity</w:t>
        </w:r>
      </w:ins>
      <w:r w:rsidRPr="00983AF9">
        <w:rPr>
          <w:lang w:val="en-US"/>
        </w:rPr>
        <w:t xml:space="preserve"> stress disrupts plant physiological processes through osmotic imbalance, ion </w:t>
      </w:r>
      <w:del w:id="32" w:author="Editor 2" w:date="2025-08-30T01:16:12Z">
        <w:r w:rsidRPr="00983AF9">
          <w:rPr>
            <w:lang w:val="en-US"/>
          </w:rPr>
          <w:delText>toxicity - primarily</w:delText>
        </w:r>
      </w:del>
      <w:ins w:id="33" w:author="Editor 2" w:date="2025-08-30T01:16:12Z">
        <w:r>
          <w:rPr>
            <w:lang w:val="en-US"/>
          </w:rPr>
          <w:t>toxicity—primarily</w:t>
        </w:r>
      </w:ins>
      <w:r w:rsidRPr="00983AF9">
        <w:rPr>
          <w:lang w:val="en-US"/>
        </w:rPr>
        <w:t xml:space="preserve"> from Na⁺ and </w:t>
      </w:r>
      <w:del w:id="34" w:author="Editor 2" w:date="2025-08-30T01:16:12Z">
        <w:r w:rsidRPr="00983AF9">
          <w:rPr>
            <w:lang w:val="en-US"/>
          </w:rPr>
          <w:delText>Cl⁻ - and</w:delText>
        </w:r>
      </w:del>
      <w:ins w:id="35" w:author="Editor 2" w:date="2025-08-30T01:16:12Z">
        <w:r>
          <w:rPr>
            <w:lang w:val="en-US"/>
          </w:rPr>
          <w:t>Cl⁻—and</w:t>
        </w:r>
      </w:ins>
      <w:r w:rsidRPr="00983AF9">
        <w:rPr>
          <w:lang w:val="en-US"/>
        </w:rPr>
        <w:t xml:space="preserve"> the excessive generation of reactive oxygen species (ROS), which collectively impair germination, limit root growth, and hinder crop performance </w:t>
      </w:r>
      <w:hyperlink r:id="rId12" w:history="1">
        <w:r w:rsidRPr="00983AF9">
          <w:rPr>
            <w:rStyle w:val="Hyperlink"/>
            <w:color w:val="000000" w:themeColor="text1"/>
            <w:lang w:val="en-US"/>
          </w:rPr>
          <w:t>[3]</w:t>
        </w:r>
      </w:hyperlink>
      <w:r w:rsidRPr="00983AF9">
        <w:rPr>
          <w:lang w:val="en-US"/>
        </w:rPr>
        <w:t>.</w:t>
      </w:r>
    </w:p>
    <w:p w:rsidR="00C10131" w:rsidRPr="00983AF9" w:rsidP="008E2E61" w14:paraId="65FDCB21" w14:textId="321BA392">
      <w:pPr>
        <w:pStyle w:val="MDPI31text"/>
      </w:pPr>
      <w:r w:rsidRPr="00983AF9">
        <w:rPr>
          <w:lang w:val="en-US"/>
        </w:rPr>
        <w:t>Quinoa (</w:t>
      </w:r>
      <w:r w:rsidRPr="00983AF9">
        <w:rPr>
          <w:i/>
          <w:iCs/>
          <w:lang w:val="en-US"/>
        </w:rPr>
        <w:t>Chenopodium quinoa</w:t>
      </w:r>
      <w:r w:rsidRPr="00983AF9">
        <w:rPr>
          <w:lang w:val="en-US"/>
        </w:rPr>
        <w:t xml:space="preserve"> Willd.) has garnered increasing attention as a climate-resilient crop </w:t>
      </w:r>
      <w:del w:id="36" w:author="Editor 2" w:date="2025-08-30T01:16:12Z">
        <w:r w:rsidRPr="00983AF9">
          <w:rPr>
            <w:lang w:val="en-US"/>
          </w:rPr>
          <w:delText>due to</w:delText>
        </w:r>
      </w:del>
      <w:ins w:id="37" w:author="Editor 2" w:date="2025-08-30T01:16:12Z">
        <w:r>
          <w:rPr>
            <w:lang w:val="en-US"/>
          </w:rPr>
          <w:t>because of</w:t>
        </w:r>
      </w:ins>
      <w:r w:rsidRPr="00983AF9">
        <w:rPr>
          <w:lang w:val="en-US"/>
        </w:rPr>
        <w:t xml:space="preserve"> its high nutritional quality and ability to tolerate adverse agroecological conditions </w:t>
      </w:r>
      <w:hyperlink r:id="rId13" w:history="1">
        <w:r w:rsidRPr="00983AF9">
          <w:rPr>
            <w:rStyle w:val="Hyperlink"/>
            <w:color w:val="000000" w:themeColor="text1"/>
            <w:lang w:val="en-US"/>
          </w:rPr>
          <w:t>[4]</w:t>
        </w:r>
      </w:hyperlink>
      <w:r w:rsidRPr="00983AF9">
        <w:rPr>
          <w:lang w:val="en-US"/>
        </w:rPr>
        <w:t>. Although quinoa demonstrates moderate salt tolerance during vegetative growth, its early developmental stages</w:t>
      </w:r>
      <w:ins w:id="38" w:author="Editor 2" w:date="2025-08-30T01:16:12Z">
        <w:r>
          <w:rPr>
            <w:lang w:val="en-US"/>
          </w:rPr>
          <w:t>,</w:t>
        </w:r>
      </w:ins>
      <w:r w:rsidRPr="00983AF9">
        <w:rPr>
          <w:lang w:val="en-US"/>
        </w:rPr>
        <w:t xml:space="preserve"> </w:t>
      </w:r>
      <w:del w:id="39" w:author="Editor 2" w:date="2025-08-30T01:16:12Z">
        <w:r w:rsidRPr="00983AF9">
          <w:rPr>
            <w:lang w:val="en-US"/>
          </w:rPr>
          <w:delText xml:space="preserve">- </w:delText>
        </w:r>
      </w:del>
      <w:r w:rsidRPr="00983AF9">
        <w:rPr>
          <w:lang w:val="en-US"/>
        </w:rPr>
        <w:t>particularly seed germination and seedling establishment</w:t>
      </w:r>
      <w:ins w:id="40" w:author="Editor 2" w:date="2025-08-30T01:16:12Z">
        <w:r>
          <w:rPr>
            <w:lang w:val="en-US"/>
          </w:rPr>
          <w:t>,</w:t>
        </w:r>
      </w:ins>
      <w:r w:rsidRPr="00983AF9">
        <w:rPr>
          <w:lang w:val="en-US"/>
        </w:rPr>
        <w:t xml:space="preserve"> </w:t>
      </w:r>
      <w:del w:id="41" w:author="Editor 2" w:date="2025-08-30T01:16:12Z">
        <w:r w:rsidRPr="00983AF9">
          <w:rPr>
            <w:lang w:val="en-US"/>
          </w:rPr>
          <w:delText xml:space="preserve">- </w:delText>
        </w:r>
      </w:del>
      <w:r w:rsidRPr="00983AF9">
        <w:rPr>
          <w:lang w:val="en-US"/>
        </w:rPr>
        <w:t xml:space="preserve">are highly sensitive to elevated NaCl levels </w:t>
      </w:r>
      <w:hyperlink r:id="rId14" w:history="1">
        <w:r w:rsidRPr="00983AF9">
          <w:rPr>
            <w:rStyle w:val="Hyperlink"/>
            <w:color w:val="000000" w:themeColor="text1"/>
            <w:lang w:val="en-US"/>
          </w:rPr>
          <w:t>[5]</w:t>
        </w:r>
      </w:hyperlink>
      <w:r w:rsidRPr="00983AF9">
        <w:rPr>
          <w:lang w:val="en-US"/>
        </w:rPr>
        <w:t xml:space="preserve">. Delayed emergence and uneven seedling </w:t>
      </w:r>
      <w:del w:id="42" w:author="Editor 2" w:date="2025-08-30T01:16:12Z">
        <w:r w:rsidRPr="00983AF9">
          <w:rPr>
            <w:lang w:val="en-US"/>
          </w:rPr>
          <w:delText>vigor</w:delText>
        </w:r>
      </w:del>
      <w:ins w:id="43" w:author="Editor" w:date="2025-08-30T01:16:18Z">
        <w:r>
          <w:rPr>
            <w:lang w:val="en-US"/>
          </w:rPr>
          <w:t>vigor</w:t>
        </w:r>
      </w:ins>
      <w:ins w:id="44" w:author="Editor 2" w:date="2025-08-30T01:16:12Z">
        <w:del w:id="45" w:author="Editor" w:date="2025-08-30T01:16:18Z">
          <w:r>
            <w:rPr>
              <w:lang w:val="en-US"/>
            </w:rPr>
            <w:delText>vigour</w:delText>
          </w:r>
        </w:del>
      </w:ins>
      <w:r w:rsidRPr="00983AF9">
        <w:rPr>
          <w:lang w:val="en-US"/>
        </w:rPr>
        <w:t xml:space="preserve"> are commo</w:t>
      </w:r>
      <w:ins w:id="46" w:author="Editor" w:date="2025-08-30T01:16:27Z">
        <w:r w:rsidRPr="00983AF9">
          <w:rPr>
            <w:lang w:val="en-US"/>
          </w:rPr>
          <w:t>n</w:t>
        </w:r>
      </w:ins>
      <w:del w:id="47" w:author="Editor" w:date="2025-08-30T01:16:27Z">
        <w:r w:rsidRPr="00983AF9">
          <w:rPr>
            <w:lang w:val="en-US"/>
          </w:rPr>
          <w:delText>nly observed</w:delText>
        </w:r>
      </w:del>
      <w:r w:rsidRPr="00983AF9">
        <w:rPr>
          <w:lang w:val="en-US"/>
        </w:rPr>
        <w:t xml:space="preserve"> in saline soils, thereby limiting crop stand uniformity and yield potential </w:t>
      </w:r>
      <w:hyperlink r:id="rId15" w:history="1">
        <w:r w:rsidRPr="00983AF9">
          <w:rPr>
            <w:rStyle w:val="Hyperlink"/>
            <w:color w:val="000000" w:themeColor="text1"/>
            <w:lang w:val="en-US"/>
          </w:rPr>
          <w:t>[6]</w:t>
        </w:r>
      </w:hyperlink>
      <w:r w:rsidRPr="00983AF9">
        <w:rPr>
          <w:lang w:val="en-US"/>
        </w:rPr>
        <w:t xml:space="preserve">. </w:t>
      </w:r>
      <w:del w:id="48" w:author="Editor 2" w:date="2025-08-30T01:16:12Z">
        <w:r w:rsidRPr="00983AF9">
          <w:rPr>
            <w:lang w:val="en-US"/>
          </w:rPr>
          <w:delText>Enhancing</w:delText>
        </w:r>
      </w:del>
      <w:ins w:id="49" w:author="Editor 2" w:date="2025-08-30T01:16:12Z">
        <w:r>
          <w:rPr>
            <w:lang w:val="en-US"/>
          </w:rPr>
          <w:t>Increasing</w:t>
        </w:r>
      </w:ins>
      <w:r w:rsidRPr="00983AF9">
        <w:rPr>
          <w:lang w:val="en-US"/>
        </w:rPr>
        <w:t xml:space="preserve"> salt tolerance during these critical early phases is essential for enabling quinoa cultivation in salt-affected marginal environments.</w:t>
      </w:r>
    </w:p>
    <w:p w:rsidR="001916F7" w:rsidP="0098781B" w14:paraId="439E0468" w14:textId="30F32CDB">
      <w:pPr>
        <w:pStyle w:val="MDPI31text"/>
        <w:rPr>
          <w:color w:val="000000" w:themeColor="text1"/>
        </w:rPr>
      </w:pPr>
      <w:r w:rsidR="00D06EC3">
        <w:rPr>
          <w:color w:val="000000" w:themeColor="text1"/>
          <w:lang w:val="en-US"/>
        </w:rPr>
        <w:t xml:space="preserve">In this context, plant growth-promoting bacteria (PGPB) </w:t>
      </w:r>
      <w:del w:id="50" w:author="Editor 2" w:date="2025-08-30T01:16:12Z">
        <w:r w:rsidR="00D06EC3">
          <w:rPr>
            <w:color w:val="000000" w:themeColor="text1"/>
            <w:lang w:val="en-US"/>
          </w:rPr>
          <w:delText>represents</w:delText>
        </w:r>
      </w:del>
      <w:ins w:id="51" w:author="Editor 2" w:date="2025-08-30T01:16:12Z">
        <w:r>
          <w:rPr>
            <w:color w:themeColor="tx1"/>
            <w:lang w:val="en-US"/>
          </w:rPr>
          <w:t>represent</w:t>
        </w:r>
      </w:ins>
      <w:r w:rsidR="00D06EC3">
        <w:rPr>
          <w:color w:val="000000" w:themeColor="text1"/>
          <w:lang w:val="en-US"/>
        </w:rPr>
        <w:t xml:space="preserve"> a promising and environmentally sustainable strategy to support crop establishment under saline conditions </w:t>
      </w:r>
      <w:r w:rsidR="00D06EC3">
        <w:rPr>
          <w:color w:val="000000" w:themeColor="text1"/>
        </w:rPr>
        <w:fldChar w:fldCharType="begin"/>
      </w:r>
      <w:r w:rsidR="00BE30D8">
        <w:rPr>
          <w:color w:val="000000" w:themeColor="text1"/>
          <w:lang w:val="en-US"/>
        </w:rPr>
        <w:instrText xml:space="preserve"> ADDIN ZOTERO_ITEM CSL_CITATION {"citationID":"M6eK8H7G","properties":{"formattedCitation":"(Syeda Tahseen Zahra </w:instrText>
      </w:r>
      <w:r w:rsidR="00BE30D8">
        <w:rPr>
          <w:color w:val="000000" w:themeColor="text1"/>
          <w:lang w:val="en-US"/>
        </w:rPr>
        <w:instrText>et al</w:instrText>
      </w:r>
      <w:r w:rsidR="00BE30D8">
        <w:rPr>
          <w:color w:val="000000" w:themeColor="text1"/>
          <w:lang w:val="en-US"/>
        </w:rPr>
        <w:instrText xml:space="preserve">., 2024)","plainCitation":"(Syeda Tahseen Zahra </w:instrText>
      </w:r>
      <w:r w:rsidR="00BE30D8">
        <w:rPr>
          <w:color w:val="000000" w:themeColor="text1"/>
          <w:lang w:val="en-US"/>
        </w:rPr>
        <w:instrText>et al</w:instrText>
      </w:r>
      <w:r w:rsidR="00BE30D8">
        <w:rPr>
          <w:color w:val="000000" w:themeColor="text1"/>
          <w:lang w:val="en-US"/>
        </w:rPr>
        <w:instrText xml:space="preserve">., 2024)","noteIndex":0},"citationItems":[{"id":2097,"uris":["http://zotero.org/users/4954285/items/I242PEAZ"],"itemData":{"id":2097,"type":"article-journal","container-title":"Current Microbiology","DOI":"10.1007/s00284-024-03830-6","note":"DOI: 10.1007/s00284-024-03830-6\nPMID: 39133243\nS2ID: 93530e931732adc09c77dc0eac116c90a90383d4","title":"Salt-Tolerant Plant Growth-Promoting Bacteria (ST-PGPB): An Effective Strategy for Sustainable Food Production.","author":[{"literal":"Syeda Tahseen Zahra"},{"literal":"M. Tariq"},{"literal":"Muhammad Abdullah"},{"literal":"Muhammad Kaleem Ullah"},{"literal":"Abdul Rafay Rafiq"},{"literal":"Aisha Siddique"},{"literal":"M. Shahid"},{"literal":"T. Ahmed"},{"literal":"Imrana Jamil"}],"issued":{"date-parts":[["2024"]]}}}],"schema":"https://github.com/citation-style-language/schema/raw/master/csl-citation.json"} </w:instrText>
      </w:r>
      <w:r w:rsidR="00D06EC3">
        <w:rPr>
          <w:color w:val="000000" w:themeColor="text1"/>
        </w:rPr>
        <w:fldChar w:fldCharType="separate"/>
      </w:r>
      <w:r w:rsidRPr="00BE30D8" w:rsidR="00BE30D8">
        <w:rPr>
          <w:lang w:val="en-US"/>
        </w:rPr>
        <w:t xml:space="preserve">(Syeda Tahseen Zahra </w:t>
      </w:r>
      <w:r w:rsidRPr="00BE30D8" w:rsidR="00BE30D8">
        <w:rPr>
          <w:lang w:val="en-US"/>
        </w:rPr>
        <w:t>et al</w:t>
      </w:r>
      <w:r w:rsidRPr="00BE30D8" w:rsidR="00BE30D8">
        <w:rPr>
          <w:lang w:val="en-US"/>
        </w:rPr>
        <w:t>., 2024)</w:t>
      </w:r>
      <w:r w:rsidR="00D06EC3">
        <w:rPr>
          <w:color w:val="000000" w:themeColor="text1"/>
        </w:rPr>
        <w:fldChar w:fldCharType="end"/>
      </w:r>
      <w:r w:rsidR="00D921AD">
        <w:rPr>
          <w:color w:val="000000" w:themeColor="text1"/>
          <w:lang w:val="en-US"/>
        </w:rPr>
        <w:t xml:space="preserve">. PGPB contributes to plant resilience through diverse mechanisms </w:t>
      </w:r>
      <w:r w:rsidR="00D921AD">
        <w:rPr>
          <w:color w:val="000000" w:themeColor="text1"/>
        </w:rPr>
        <w:fldChar w:fldCharType="begin"/>
      </w:r>
      <w:r w:rsidR="00BE30D8">
        <w:rPr>
          <w:color w:val="000000" w:themeColor="text1"/>
          <w:lang w:val="en-US"/>
        </w:rPr>
        <w:instrText xml:space="preserve"> ADDIN ZOTERO_ITEM CSL_CITATION {"citationID":"6WeSbhcg","properties":{"formattedCitation":"(A. Timofeeva </w:instrText>
      </w:r>
      <w:r w:rsidR="00BE30D8">
        <w:rPr>
          <w:color w:val="000000" w:themeColor="text1"/>
          <w:lang w:val="en-US"/>
        </w:rPr>
        <w:instrText>et al</w:instrText>
      </w:r>
      <w:r w:rsidR="00BE30D8">
        <w:rPr>
          <w:color w:val="000000" w:themeColor="text1"/>
          <w:lang w:val="en-US"/>
        </w:rPr>
        <w:instrText xml:space="preserve">., 2023)","plainCitation":"(A. Timofeeva </w:instrText>
      </w:r>
      <w:r w:rsidR="00BE30D8">
        <w:rPr>
          <w:color w:val="000000" w:themeColor="text1"/>
          <w:lang w:val="en-US"/>
        </w:rPr>
        <w:instrText>et al</w:instrText>
      </w:r>
      <w:r w:rsidR="00BE30D8">
        <w:rPr>
          <w:color w:val="000000" w:themeColor="text1"/>
          <w:lang w:val="en-US"/>
        </w:rPr>
        <w:instrText xml:space="preserve">., 2023)","noteIndex":0},"citationItems":[{"id":2098,"uris":["http://zotero.org/users/4954285/items/N4XKSWNX"],"itemData":{"id":2098,"type":"article-journal","abstract":"This review covers the literature data on plant growth-promoting bacteria in soil, which can fix atmospheric nitrogen, solubilize phosphates, produce and secrete siderophores, and may exhibit several different behaviors simultaneously. We discuss perspectives for creating bacterial consortia and introducing them into the soil to increase crop productivity in agrosystems. The application of rhizosphere bacteria—which are capable of fixing nitrogen, solubilizing organic and inorganic phosphates, and secreting siderophores, as well as their consortia—has been demonstrated to meet the objectives of sustainable agriculture, such as increasing soil fertility and crop yields. The combining of plant growth-promoting bacteria with mineral fertilizers is a crucial trend that allows for a reduction in fertilizer use and is beneficial for crop production.","container-title":"Plants","DOI":"10.3390/plants12244074","note":"DOI: 10.3390/plants12244074\nPMCID: 10748132\nPMID: 38140401\nS2ID: c1a4fec89ad7d29e6df0c198ddcacc684df375a8","title":"Plant Growth-Promoting Soil Bacteria: Nitrogen Fixation, Phosphate Solubilization, Siderophore Production, and Other Biological Activities","author":[{"literal":"A. Timofeeva"},{"literal":"Maria R Galyamova"},{"literal":"S. Sedykh"}],"issued":{"date-parts":[["2023"]]}}}],"schema":"https://github.com/citation-style-language/schema/raw/master/csl-citation.json"} </w:instrText>
      </w:r>
      <w:r w:rsidR="00D921AD">
        <w:rPr>
          <w:color w:val="000000" w:themeColor="text1"/>
        </w:rPr>
        <w:fldChar w:fldCharType="separate"/>
      </w:r>
      <w:r w:rsidRPr="00BE30D8" w:rsidR="00BE30D8">
        <w:rPr>
          <w:lang w:val="en-US"/>
        </w:rPr>
        <w:t xml:space="preserve">(A. Timofeeva </w:t>
      </w:r>
      <w:r w:rsidRPr="00BE30D8" w:rsidR="00BE30D8">
        <w:rPr>
          <w:lang w:val="en-US"/>
        </w:rPr>
        <w:t>et al</w:t>
      </w:r>
      <w:r w:rsidRPr="00BE30D8" w:rsidR="00BE30D8">
        <w:rPr>
          <w:lang w:val="en-US"/>
        </w:rPr>
        <w:t>., 2023)</w:t>
      </w:r>
      <w:r w:rsidR="00D921AD">
        <w:rPr>
          <w:color w:val="000000" w:themeColor="text1"/>
        </w:rPr>
        <w:fldChar w:fldCharType="end"/>
      </w:r>
      <w:r w:rsidRPr="00983AF9">
        <w:rPr>
          <w:color w:val="000000" w:themeColor="text1"/>
          <w:lang w:val="en-US"/>
        </w:rPr>
        <w:t xml:space="preserve">, including biological nitrogen fixation, phosphate solubilization, siderophore production, and the synthesis of growth-promoting hormones such as indole-3-acetic acid (IAA). They also activate antioxidant defense systems that mitigate ROS-induced oxidative damage </w:t>
      </w:r>
      <w:hyperlink r:id="rId16" w:history="1">
        <w:r w:rsidRPr="00983AF9">
          <w:rPr>
            <w:rStyle w:val="Hyperlink"/>
            <w:color w:val="000000" w:themeColor="text1"/>
            <w:lang w:val="en-US"/>
          </w:rPr>
          <w:t>[7]</w:t>
        </w:r>
      </w:hyperlink>
      <w:r w:rsidRPr="00983AF9">
        <w:rPr>
          <w:color w:val="000000" w:themeColor="text1"/>
          <w:lang w:val="en-US"/>
        </w:rPr>
        <w:t>.</w:t>
      </w:r>
    </w:p>
    <w:p w:rsidR="001916F7" w:rsidP="0098781B" w14:paraId="625CF33E" w14:textId="3BF51DC6">
      <w:pPr>
        <w:pStyle w:val="MDPI31text"/>
        <w:rPr>
          <w:color w:val="EE0000"/>
        </w:rPr>
      </w:pPr>
      <w:r w:rsidRPr="001916F7">
        <w:rPr>
          <w:color w:val="EE0000"/>
          <w:lang w:val="en-US"/>
        </w:rPr>
        <w:t xml:space="preserve">Within the diverse group of plant growth-promoting bacteria (PGPB), several genera are well recognized for their beneficial roles in agriculture. </w:t>
      </w:r>
      <w:r w:rsidRPr="00FE0641">
        <w:rPr>
          <w:i/>
          <w:iCs/>
          <w:color w:val="EE0000"/>
          <w:lang w:val="en-US"/>
        </w:rPr>
        <w:t>Rhizobium</w:t>
      </w:r>
      <w:r w:rsidRPr="001916F7">
        <w:rPr>
          <w:color w:val="EE0000"/>
          <w:lang w:val="en-US"/>
        </w:rPr>
        <w:t xml:space="preserve"> and </w:t>
      </w:r>
      <w:r w:rsidRPr="00FE0641">
        <w:rPr>
          <w:i/>
          <w:iCs/>
          <w:color w:val="EE0000"/>
          <w:lang w:val="en-US"/>
        </w:rPr>
        <w:t>Bradyrhizobium</w:t>
      </w:r>
      <w:r w:rsidRPr="001916F7">
        <w:rPr>
          <w:color w:val="EE0000"/>
          <w:lang w:val="en-US"/>
        </w:rPr>
        <w:t xml:space="preserve"> enhance soil fertility through symbiotic nitrogen fixation in legumes, </w:t>
      </w:r>
      <w:del w:id="52" w:author="Editor 2" w:date="2025-08-30T01:16:12Z">
        <w:r w:rsidRPr="001916F7">
          <w:rPr>
            <w:color w:val="EE0000"/>
            <w:lang w:val="en-US"/>
          </w:rPr>
          <w:delText>while</w:delText>
        </w:r>
      </w:del>
      <w:ins w:id="53" w:author="Editor 2" w:date="2025-08-30T01:16:12Z">
        <w:r>
          <w:rPr>
            <w:color w:val="EE0000"/>
            <w:lang w:val="en-US"/>
          </w:rPr>
          <w:t>whereas</w:t>
        </w:r>
      </w:ins>
      <w:r w:rsidRPr="001916F7">
        <w:rPr>
          <w:color w:val="EE0000"/>
          <w:lang w:val="en-US"/>
        </w:rPr>
        <w:t xml:space="preserve"> </w:t>
      </w:r>
      <w:r w:rsidRPr="00FE0641">
        <w:rPr>
          <w:i/>
          <w:iCs/>
          <w:color w:val="EE0000"/>
          <w:lang w:val="en-US"/>
        </w:rPr>
        <w:t>Pseudomonas</w:t>
      </w:r>
      <w:r w:rsidRPr="001916F7">
        <w:rPr>
          <w:color w:val="EE0000"/>
          <w:lang w:val="en-US"/>
        </w:rPr>
        <w:t xml:space="preserve"> spp.</w:t>
      </w:r>
      <w:r w:rsidRPr="001916F7">
        <w:rPr>
          <w:color w:val="EE0000"/>
          <w:lang w:val="en-US"/>
        </w:rPr>
        <w:t xml:space="preserve"> efficiently </w:t>
      </w:r>
      <w:del w:id="54" w:author="Editor 2" w:date="2025-08-30T01:16:12Z">
        <w:r w:rsidRPr="001916F7">
          <w:rPr>
            <w:color w:val="EE0000"/>
            <w:lang w:val="en-US"/>
          </w:rPr>
          <w:delText>colonizes</w:delText>
        </w:r>
      </w:del>
      <w:ins w:id="55" w:author="Editor 2" w:date="2025-08-30T01:16:12Z">
        <w:r>
          <w:rPr>
            <w:color w:val="EE0000"/>
            <w:lang w:val="en-US"/>
          </w:rPr>
          <w:t>colonize</w:t>
        </w:r>
      </w:ins>
      <w:r w:rsidRPr="001916F7">
        <w:rPr>
          <w:color w:val="EE0000"/>
          <w:lang w:val="en-US"/>
        </w:rPr>
        <w:t xml:space="preserve"> the rhizosphere and act as potent biocontrol agents by producing siderophores and antifungal metabolites. </w:t>
      </w:r>
      <w:r w:rsidRPr="00FE0641">
        <w:rPr>
          <w:i/>
          <w:iCs/>
          <w:color w:val="EE0000"/>
          <w:lang w:val="en-US"/>
        </w:rPr>
        <w:t>Bacillus</w:t>
      </w:r>
      <w:r w:rsidRPr="00FE0641">
        <w:rPr>
          <w:i/>
          <w:iCs/>
          <w:color w:val="EE0000"/>
          <w:lang w:val="en-US"/>
        </w:rPr>
        <w:t xml:space="preserve"> spp</w:t>
      </w:r>
      <w:r w:rsidRPr="001916F7">
        <w:rPr>
          <w:color w:val="EE0000"/>
          <w:lang w:val="en-US"/>
        </w:rPr>
        <w:t>.</w:t>
      </w:r>
      <w:r w:rsidRPr="001916F7">
        <w:rPr>
          <w:color w:val="EE0000"/>
          <w:lang w:val="en-US"/>
        </w:rPr>
        <w:t xml:space="preserve">, particularly </w:t>
      </w:r>
      <w:r w:rsidRPr="00FE0641">
        <w:rPr>
          <w:i/>
          <w:iCs/>
          <w:color w:val="EE0000"/>
          <w:lang w:val="en-US"/>
        </w:rPr>
        <w:t>B. subtilis</w:t>
      </w:r>
      <w:r w:rsidRPr="001916F7">
        <w:rPr>
          <w:color w:val="EE0000"/>
          <w:lang w:val="en-US"/>
        </w:rPr>
        <w:t>, are notable for their ability to form stress-resistant endospores, synthesize phytohormones, and induce systemic resistance in host plants. Additional PGPB</w:t>
      </w:r>
      <w:del w:id="56" w:author="Editor 2" w:date="2025-08-30T01:16:12Z">
        <w:r w:rsidRPr="001916F7">
          <w:rPr>
            <w:color w:val="EE0000"/>
            <w:lang w:val="en-US"/>
          </w:rPr>
          <w:delText xml:space="preserve"> genera</w:delText>
        </w:r>
      </w:del>
      <w:ins w:id="57" w:author="Editor 2" w:date="2025-08-30T01:16:12Z">
        <w:r>
          <w:rPr>
            <w:color w:val="EE0000"/>
            <w:lang w:val="en-US"/>
          </w:rPr>
          <w:t>,</w:t>
        </w:r>
      </w:ins>
      <w:r w:rsidRPr="001916F7">
        <w:rPr>
          <w:color w:val="EE0000"/>
          <w:lang w:val="en-US"/>
        </w:rPr>
        <w:t xml:space="preserve"> such as </w:t>
      </w:r>
      <w:r w:rsidRPr="00FE0641">
        <w:rPr>
          <w:i/>
          <w:iCs/>
          <w:color w:val="EE0000"/>
          <w:lang w:val="en-US"/>
        </w:rPr>
        <w:t>Enterobacter</w:t>
      </w:r>
      <w:r w:rsidRPr="001916F7">
        <w:rPr>
          <w:color w:val="EE0000"/>
          <w:lang w:val="en-US"/>
        </w:rPr>
        <w:t xml:space="preserve">, </w:t>
      </w:r>
      <w:r w:rsidRPr="00FE0641">
        <w:rPr>
          <w:i/>
          <w:iCs/>
          <w:color w:val="EE0000"/>
          <w:lang w:val="en-US"/>
        </w:rPr>
        <w:t>Klebsiella</w:t>
      </w:r>
      <w:r w:rsidRPr="001916F7">
        <w:rPr>
          <w:color w:val="EE0000"/>
          <w:lang w:val="en-US"/>
        </w:rPr>
        <w:t xml:space="preserve">, and </w:t>
      </w:r>
      <w:r w:rsidRPr="00FE0641">
        <w:rPr>
          <w:i/>
          <w:iCs/>
          <w:color w:val="EE0000"/>
          <w:lang w:val="en-US"/>
        </w:rPr>
        <w:t>Burkholderia</w:t>
      </w:r>
      <w:ins w:id="58" w:author="Editor 2" w:date="2025-08-30T01:16:12Z">
        <w:r>
          <w:rPr>
            <w:i/>
            <w:iCs/>
            <w:color w:val="EE0000"/>
            <w:lang w:val="en-US"/>
          </w:rPr>
          <w:t>,</w:t>
        </w:r>
      </w:ins>
      <w:r w:rsidR="000B0C18">
        <w:rPr>
          <w:color w:val="EE0000"/>
          <w:lang w:val="en-US"/>
        </w:rPr>
        <w:t xml:space="preserve"> further contribute to auxin biosynthesis, nutrient solubilization, and improved tolerance to abiotic stresses. This taxonomic diversity underscores the broad functional repertoire of PGPB in enhancing crop resilience under challenging environmental conditions </w:t>
      </w:r>
      <w:r w:rsidR="00FE0641">
        <w:fldChar w:fldCharType="begin"/>
      </w:r>
      <w:r w:rsidR="00BE30D8">
        <w:rPr>
          <w:lang w:val="en-US"/>
        </w:rPr>
        <w:instrText xml:space="preserve"> ADDIN ZOTERO_ITEM CSL_CITATION {"citationID":"wOOh2LWG","properties":{"formattedCitation":"(Bhattacharyya &amp; Jha, 2012)","plainCitation":"(Bhattacharyya &amp; Jha, 2012)","noteIndex":0},"citationItems":[{"id":2092,"uris":["http://zotero.org/users/4954285/items/9VVIYSYR"],"itemData":{"id":2092,"type":"article-journal","container-title":"World Journal of Microbiology and Biotechnology","DOI":"10.1007/s11274-011-0979-9","ISSN":"0959-3993, 1573-0972","issue":"4","journalAbbreviation":"World J Microbiol Biotechnol","language":"en","license":"http://www.springer.com/tdm","page":"1327-1350","source":"DOI.org (Crossref)","title":"Plant growth-promoting rhizobacteria (PGPR): emergence in agriculture","title-short":"Plant growth-promoting rhizobacteria (PGPR)","volume":"28","author":[{"family":"Bhattacharyya","given":"P. N."},{"family":"Jha","given":"D. K."}],"issued":{"date-parts":[["2012",4]]}}}],"schema":"https://github.com/citation-style-language/schema/raw/master/csl-citation.json"} </w:instrText>
      </w:r>
      <w:r w:rsidR="00FE0641">
        <w:fldChar w:fldCharType="separate"/>
      </w:r>
      <w:r w:rsidRPr="00BE30D8" w:rsidR="00BE30D8">
        <w:rPr>
          <w:lang w:val="en-US"/>
        </w:rPr>
        <w:t>(Bhattacharyya &amp; Jha, 2012)</w:t>
      </w:r>
      <w:r w:rsidR="00FE0641">
        <w:fldChar w:fldCharType="end"/>
      </w:r>
      <w:r w:rsidRPr="001916F7">
        <w:rPr>
          <w:color w:val="EE0000"/>
          <w:lang w:val="en-US"/>
        </w:rPr>
        <w:t>.</w:t>
      </w:r>
    </w:p>
    <w:p w:rsidR="001916F7" w:rsidP="0098781B" w14:paraId="4416AF42" w14:textId="2F727600">
      <w:pPr>
        <w:pStyle w:val="MDPI31text"/>
        <w:rPr>
          <w:color w:val="000000" w:themeColor="text1"/>
        </w:rPr>
      </w:pPr>
      <w:r w:rsidRPr="001916F7">
        <w:rPr>
          <w:color w:val="EE0000"/>
          <w:lang w:val="en-US"/>
        </w:rPr>
        <w:t xml:space="preserve">Among these, </w:t>
      </w:r>
      <w:r w:rsidRPr="00FE0641">
        <w:rPr>
          <w:i/>
          <w:iCs/>
          <w:color w:val="EE0000"/>
          <w:lang w:val="en-US"/>
        </w:rPr>
        <w:t>Azospirillum brasilense</w:t>
      </w:r>
      <w:r w:rsidR="007612A5">
        <w:rPr>
          <w:color w:val="EE0000"/>
          <w:lang w:val="en-US"/>
        </w:rPr>
        <w:t xml:space="preserve"> stands out as one of the most extensively studied species </w:t>
      </w:r>
      <w:del w:id="59" w:author="Editor 2" w:date="2025-08-30T01:16:12Z">
        <w:r w:rsidR="007612A5">
          <w:rPr>
            <w:color w:val="EE0000"/>
            <w:lang w:val="en-US"/>
          </w:rPr>
          <w:delText>due to</w:delText>
        </w:r>
      </w:del>
      <w:ins w:id="60" w:author="Editor 2" w:date="2025-08-30T01:16:12Z">
        <w:r>
          <w:rPr>
            <w:color w:val="EE0000"/>
            <w:lang w:val="en-US"/>
          </w:rPr>
          <w:t>because of</w:t>
        </w:r>
      </w:ins>
      <w:r w:rsidR="007612A5">
        <w:rPr>
          <w:color w:val="EE0000"/>
          <w:lang w:val="en-US"/>
        </w:rPr>
        <w:t xml:space="preserve"> its </w:t>
      </w:r>
      <w:del w:id="61" w:author="Editor 2" w:date="2025-08-30T01:16:12Z">
        <w:r w:rsidR="007612A5">
          <w:rPr>
            <w:color w:val="EE0000"/>
            <w:lang w:val="en-US"/>
          </w:rPr>
          <w:delText xml:space="preserve">consistent </w:delText>
        </w:r>
      </w:del>
      <w:r w:rsidR="007612A5">
        <w:rPr>
          <w:color w:val="EE0000"/>
          <w:lang w:val="en-US"/>
        </w:rPr>
        <w:t xml:space="preserve">ability to promote root development, nutrient uptake, and biomass accumulation under abiotic stress in </w:t>
      </w:r>
      <w:del w:id="62" w:author="Editor 2" w:date="2025-08-30T01:16:12Z">
        <w:r w:rsidR="007612A5">
          <w:rPr>
            <w:color w:val="EE0000"/>
            <w:lang w:val="en-US"/>
          </w:rPr>
          <w:delText>non-leguminous</w:delText>
        </w:r>
      </w:del>
      <w:ins w:id="63" w:author="Editor 2" w:date="2025-08-30T01:16:12Z">
        <w:r>
          <w:rPr>
            <w:color w:val="EE0000"/>
            <w:lang w:val="en-US"/>
          </w:rPr>
          <w:t>nonleguminous</w:t>
        </w:r>
      </w:ins>
      <w:r w:rsidR="007612A5">
        <w:rPr>
          <w:color w:val="EE0000"/>
          <w:lang w:val="en-US"/>
        </w:rPr>
        <w:t xml:space="preserve"> species </w:t>
      </w:r>
      <w:r w:rsidR="00D46F22">
        <w:rPr>
          <w:color w:val="EE0000"/>
        </w:rPr>
        <w:fldChar w:fldCharType="begin"/>
      </w:r>
      <w:r w:rsidR="00D46F22">
        <w:rPr>
          <w:color w:val="EE0000"/>
          <w:lang w:val="en-US"/>
        </w:rPr>
        <w:instrText xml:space="preserve"> ADDIN ZOTERO_ITEM CSL_CITATION {"citationID":"GgrgeERB","properties":{"formattedCitation":"(Casanovas </w:instrText>
      </w:r>
      <w:r w:rsidR="00D46F22">
        <w:rPr>
          <w:color w:val="EE0000"/>
          <w:lang w:val="en-US"/>
        </w:rPr>
        <w:instrText>et al</w:instrText>
      </w:r>
      <w:r w:rsidR="00D46F22">
        <w:rPr>
          <w:color w:val="EE0000"/>
          <w:lang w:val="en-US"/>
        </w:rPr>
        <w:instrText xml:space="preserve">., 2002; E. Meyer </w:instrText>
      </w:r>
      <w:r w:rsidR="00D46F22">
        <w:rPr>
          <w:color w:val="EE0000"/>
          <w:lang w:val="en-US"/>
        </w:rPr>
        <w:instrText>et al</w:instrText>
      </w:r>
      <w:r w:rsidR="00D46F22">
        <w:rPr>
          <w:color w:val="EE0000"/>
          <w:lang w:val="en-US"/>
        </w:rPr>
        <w:instrText xml:space="preserve">., 2024; Fernando Shintate Galindo </w:instrText>
      </w:r>
      <w:r w:rsidR="00D46F22">
        <w:rPr>
          <w:color w:val="EE0000"/>
          <w:lang w:val="en-US"/>
        </w:rPr>
        <w:instrText>et al</w:instrText>
      </w:r>
      <w:r w:rsidR="00D46F22">
        <w:rPr>
          <w:color w:val="EE0000"/>
          <w:lang w:val="en-US"/>
        </w:rPr>
        <w:instrText xml:space="preserve">., 2020)","plainCitation":"(Casanovas </w:instrText>
      </w:r>
      <w:r w:rsidR="00D46F22">
        <w:rPr>
          <w:color w:val="EE0000"/>
          <w:lang w:val="en-US"/>
        </w:rPr>
        <w:instrText>et al</w:instrText>
      </w:r>
      <w:r w:rsidR="00D46F22">
        <w:rPr>
          <w:color w:val="EE0000"/>
          <w:lang w:val="en-US"/>
        </w:rPr>
        <w:instrText xml:space="preserve">., 2002; E. Meyer </w:instrText>
      </w:r>
      <w:r w:rsidR="00D46F22">
        <w:rPr>
          <w:color w:val="EE0000"/>
          <w:lang w:val="en-US"/>
        </w:rPr>
        <w:instrText>et al</w:instrText>
      </w:r>
      <w:r w:rsidR="00D46F22">
        <w:rPr>
          <w:color w:val="EE0000"/>
          <w:lang w:val="en-US"/>
        </w:rPr>
        <w:instrText xml:space="preserve">., 2024; Fernando Shintate Galindo </w:instrText>
      </w:r>
      <w:r w:rsidR="00D46F22">
        <w:rPr>
          <w:color w:val="EE0000"/>
          <w:lang w:val="en-US"/>
        </w:rPr>
        <w:instrText>et al</w:instrText>
      </w:r>
      <w:r w:rsidR="00D46F22">
        <w:rPr>
          <w:color w:val="EE0000"/>
          <w:lang w:val="en-US"/>
        </w:rPr>
        <w:instrText xml:space="preserve">., 2020)","noteIndex":0},"citationItems":[{"id":2108,"uris":["http://zotero.org/users/4954285/items/UQYE64SV"],"itemData":{"id":2108,"type":"article-journal","container-title":"Cereal Research Communications","DOI":"10.1007/BF03543428","ISSN":"0133-3720, 1788-9170","issue":"3-4","journalAbbreviation":"CEREAL RESEARCH COMMUNICATIONS","language":"en","license":"http://www.springer.com/tdm","page":"343-350","source":"DOI.org (Crossref)","title":"Azospiriflum Inoculation Mitigates Water Stress Effects in Maize Seedlings","volume":"30","author":[{"family":"Casanovas","given":"Elda M."},{"family":"Barassi","given":"Carlos A."},{"family":"Sueldo","given":"Rolando J."}],"issued":{"date-parts":[["2002",9]]}}},{"id":2109,"uris":["http://zotero.org/users/4954285/items/HPVGNIZN"],"itemData":{"id":2109,"type":"article-journal","container-title":"Brazilian Journal of Microbiology","DOI":"10.1007/s42770-024-01390-2","note":"DOI: 10.1007/s42770-024-01390-2\nPMID: 38769246\nS2ID: 56b2e3a39cd576f1e82f3db0214b690d631c043d","title":"Rhizophagus intraradices and Azospirillum brasilense improve growth of herbaceous plants and soil biological activity in revegetation of a recovering coal-mining area.","author":[{"literal":"E. Meyer"},{"literal":"S. Stoffel"},{"literal":"Anna Flávia Neri De Almeida"},{"literal":"Juliana Do Amaral Scarsanella"},{"literal":"A. S. Vieira"},{"literal":"Bárbara Santos Ventura"},{"literal":"Andressa Danielli Canei"},{"literal":"J. Bortolini"},{"literal":"Sergio Miana De Faria"},{"literal":"C. R. Soares"},{"literal":"P. E. Lovato"}],"issued":{"date-parts":[["2024"]]}}},{"id":2110,"uris":["http://zotero.org/users/4954285/items/VUHWABFT"],"itemData":{"id":2110,"type":"article-journal","abstract":"Alternative management practices are needed to minimize the need for chemical fertilizer use in </w:instrText>
      </w:r>
      <w:r w:rsidR="00D46F22">
        <w:rPr>
          <w:color w:val="EE0000"/>
          <w:lang w:val="en-US"/>
        </w:rPr>
        <w:instrText>non-</w:instrText>
      </w:r>
      <w:r w:rsidR="00D46F22">
        <w:rPr>
          <w:color w:val="EE0000"/>
          <w:lang w:val="en-US"/>
        </w:rPr>
        <w:instrText>leguminous cropping systems. The use of biological agents that can fix atmospheric N has shown potential to improve nutrient availability in grass crops. This research was developed to investigate if inoculation with Azospirillum brasilense in combination with silicon (Si) can enhance N use efficiency (NUE) in maize. The study was set up in a Rhodic Hapludox under a no-till system, in a completely randomized block design with four replicates. Treatments were tested in a full factorial design and included: i) five side dress N rates (0 to 200 kg ha-1); ii) two liming sources (Ca and Mg silicate and dolomitic limestone); and iii) with and without seed inoculation with A. brasilense. Inoculation with A. brasilense was found to increase grain yield by 1</w:instrText>
      </w:r>
      <w:r w:rsidR="00D46F22">
        <w:rPr>
          <w:color w:val="EE0000"/>
          <w:lang w:val="en-US"/>
        </w:rPr>
        <w:instrText>5%</w:instrText>
      </w:r>
      <w:r w:rsidR="00D46F22">
        <w:rPr>
          <w:color w:val="EE0000"/>
          <w:lang w:val="en-US"/>
        </w:rPr>
        <w:instrText xml:space="preserve"> when N was omitted and up to 1</w:instrText>
      </w:r>
      <w:r w:rsidR="00D46F22">
        <w:rPr>
          <w:color w:val="EE0000"/>
          <w:lang w:val="en-US"/>
        </w:rPr>
        <w:instrText>0%</w:instrText>
      </w:r>
      <w:r w:rsidR="00D46F22">
        <w:rPr>
          <w:color w:val="EE0000"/>
          <w:lang w:val="en-US"/>
        </w:rPr>
        <w:instrText xml:space="preserve"> when N was applied. Inoculation also increased N accumulation in plant tissue. Inoculation and limestone application were found to increase leaf chlorophyll index, number of grains per ear, harvest index, and NUE. Inoculation increased harvest index and NUE by 9.5 and 19.</w:instrText>
      </w:r>
      <w:r w:rsidR="00D46F22">
        <w:rPr>
          <w:color w:val="EE0000"/>
          <w:lang w:val="en-US"/>
        </w:rPr>
        <w:instrText>3%</w:instrText>
      </w:r>
      <w:r w:rsidR="00D46F22">
        <w:rPr>
          <w:color w:val="EE0000"/>
          <w:lang w:val="en-US"/>
        </w:rPr>
        <w:instrText xml:space="preserve">, respectively, compared with </w:instrText>
      </w:r>
      <w:r w:rsidR="00D46F22">
        <w:rPr>
          <w:color w:val="EE0000"/>
          <w:lang w:val="en-US"/>
        </w:rPr>
        <w:instrText>non-</w:instrText>
      </w:r>
      <w:r w:rsidR="00D46F22">
        <w:rPr>
          <w:color w:val="EE0000"/>
          <w:lang w:val="en-US"/>
        </w:rPr>
        <w:instrText xml:space="preserve">inoculated plots. Silicon application increased leaf chlorophyll index and N-leaf concentration. The combination of Si and inoculation provided greater Si-shoot accumulation. This study showed positive improvements in maize growth production parameters as a result of inoculation, but the potential benefits of Si use were less evident. Further research should be conducted under growing conditions that provide some level </w:instrText>
      </w:r>
      <w:r w:rsidRPr="00D46F22" w:rsidR="00D46F22">
        <w:rPr>
          <w:color w:val="EE0000"/>
          <w:lang w:val="en-US"/>
        </w:rPr>
        <w:instrText xml:space="preserve">of biotic or abiotic stress to study the true potential of Si application.","container-title":"PLOS ONE","DOI":"10.1371/journal.pone.0230954","issue":"4","note":"DOI: 10.1371/journal.pone.0230954\nMAG ID: 3014942287\nPMCID: 7141695\nPMID: 32267854\nS2ID: 2968db9d461b635176e8ac3aa15a1fd0a791ea1e","title":"Can silicon applied to correct soil acidity in combination with Azospirillum brasilense inoculation improve nitrogen use efficiency in maize","volume":"15","author":[{"literal":"Fernando Shintate Galindo"},{"family":"Galindo","given":"Fernando Shintate"},{"literal":"Paulo Pagliari"},{"family":"Pagliari","given":"Paulo H."},{"literal":"Salatiér Buzetti"},{"family":"Buzetti","given":"Salatiér"},{"literal":"Willian Lima Rodrigues"},{"family":"Rodrigues","given":"Willian Lima"},{"literal":"José Mateus Kondo Santini"},{"family":"Santini","given":"José Mateus Kondo"},{"literal":"Eduardo Henrique Marcandalli Boleta"},{"family":"Boleta","given":"Eduardo Henrique Marcandalli"},{"literal":"Poliana Aparecida Leonel Rosa"},{"family":"Rosa","given":"Poliana Aparecida Leonel"},{"literal":"Thiago Assis Rodrigues Nogueira"},{"family":"Nogueira","given":"Thiago Assis Rodrigues"},{"literal":"Édson Lazarini"},{"family":"Lazarini","given":"Edson"},{"literal":"Marcelo Carvalho Minhoto Teixeira Filho"},{"family":"Filho","given":"Marcelo Carvalho Minhoto Teixeira"}],"issued":{"date-parts":[["2020",4,8]]}}}],"schema":"https://github.com/citation-style-language/schema/raw/master/csl-citation.json"} </w:instrText>
      </w:r>
      <w:r w:rsidR="00D46F22">
        <w:rPr>
          <w:color w:val="EE0000"/>
        </w:rPr>
        <w:fldChar w:fldCharType="separate"/>
      </w:r>
      <w:r w:rsidRPr="00D46F22" w:rsidR="00D46F22">
        <w:rPr>
          <w:lang w:val="en-US"/>
        </w:rPr>
        <w:t xml:space="preserve">(Casanovas </w:t>
      </w:r>
      <w:r w:rsidRPr="00D46F22" w:rsidR="00D46F22">
        <w:rPr>
          <w:lang w:val="en-US"/>
        </w:rPr>
        <w:t>et al</w:t>
      </w:r>
      <w:r w:rsidRPr="00D46F22" w:rsidR="00D46F22">
        <w:rPr>
          <w:lang w:val="en-US"/>
        </w:rPr>
        <w:t xml:space="preserve">., 2002; E. Meyer </w:t>
      </w:r>
      <w:r w:rsidRPr="00D46F22" w:rsidR="00D46F22">
        <w:rPr>
          <w:lang w:val="en-US"/>
        </w:rPr>
        <w:t>et al</w:t>
      </w:r>
      <w:r w:rsidRPr="00D46F22" w:rsidR="00D46F22">
        <w:rPr>
          <w:lang w:val="en-US"/>
        </w:rPr>
        <w:t xml:space="preserve">., 2024; Fernando Shintate Galindo </w:t>
      </w:r>
      <w:r w:rsidRPr="00D46F22" w:rsidR="00D46F22">
        <w:rPr>
          <w:lang w:val="en-US"/>
        </w:rPr>
        <w:t>et al</w:t>
      </w:r>
      <w:r w:rsidRPr="00D46F22" w:rsidR="00D46F22">
        <w:rPr>
          <w:lang w:val="en-US"/>
        </w:rPr>
        <w:t>., 2020)</w:t>
      </w:r>
      <w:r w:rsidR="00D46F22">
        <w:rPr>
          <w:color w:val="EE0000"/>
        </w:rPr>
        <w:fldChar w:fldCharType="end"/>
      </w:r>
      <w:r w:rsidR="00C4513D">
        <w:rPr>
          <w:color w:val="EE0000"/>
        </w:rPr>
        <w:fldChar w:fldCharType="begin"/>
      </w:r>
      <w:r w:rsidR="00C4513D">
        <w:rPr>
          <w:color w:val="EE0000"/>
        </w:rPr>
        <w:fldChar w:fldCharType="separate"/>
      </w:r>
      <w:r w:rsidRPr="00D46F22" w:rsidR="00C4513D">
        <w:rPr>
          <w:color w:val="EE0000"/>
          <w:lang w:val="en-US"/>
        </w:rPr>
        <w:t>{Citation}</w:t>
      </w:r>
      <w:r w:rsidR="00C4513D">
        <w:rPr>
          <w:color w:val="EE0000"/>
        </w:rPr>
        <w:fldChar w:fldCharType="end"/>
      </w:r>
      <w:r w:rsidRPr="00D46F22">
        <w:rPr>
          <w:color w:val="EE0000"/>
          <w:lang w:val="en-US"/>
        </w:rPr>
        <w:t xml:space="preserve">. </w:t>
      </w:r>
      <w:r w:rsidRPr="001916F7">
        <w:rPr>
          <w:color w:val="EE0000"/>
          <w:lang w:val="en-US"/>
        </w:rPr>
        <w:t xml:space="preserve">A central mechanism underlying its plant growth-promoting activity is the production of phytohormones, most notably indole-3-acetic acid (IAA). The </w:t>
      </w:r>
      <w:del w:id="64" w:author="Editor 2" w:date="2025-08-30T01:16:12Z">
        <w:r w:rsidRPr="001916F7">
          <w:rPr>
            <w:color w:val="EE0000"/>
            <w:lang w:val="en-US"/>
          </w:rPr>
          <w:delText>capacity</w:delText>
        </w:r>
      </w:del>
      <w:ins w:id="65" w:author="Editor 2" w:date="2025-08-30T01:16:12Z">
        <w:r>
          <w:rPr>
            <w:color w:val="EE0000"/>
            <w:lang w:val="en-US"/>
          </w:rPr>
          <w:t>ability</w:t>
        </w:r>
      </w:ins>
      <w:r w:rsidRPr="001916F7">
        <w:rPr>
          <w:color w:val="EE0000"/>
          <w:lang w:val="en-US"/>
        </w:rPr>
        <w:t xml:space="preserve"> of </w:t>
      </w:r>
      <w:r w:rsidRPr="00FE0641">
        <w:rPr>
          <w:i/>
          <w:iCs/>
          <w:color w:val="EE0000"/>
          <w:lang w:val="en-US"/>
        </w:rPr>
        <w:t>A. brasilense</w:t>
      </w:r>
      <w:r w:rsidRPr="001916F7">
        <w:rPr>
          <w:color w:val="EE0000"/>
          <w:lang w:val="en-US"/>
        </w:rPr>
        <w:t xml:space="preserve"> to stimulate root proliferation and </w:t>
      </w:r>
      <w:del w:id="66" w:author="Editor 2" w:date="2025-08-30T01:16:12Z">
        <w:r w:rsidRPr="001916F7">
          <w:rPr>
            <w:color w:val="EE0000"/>
            <w:lang w:val="en-US"/>
          </w:rPr>
          <w:delText>enhance</w:delText>
        </w:r>
      </w:del>
      <w:ins w:id="67" w:author="Editor 2" w:date="2025-08-30T01:16:12Z">
        <w:r>
          <w:rPr>
            <w:color w:val="EE0000"/>
            <w:lang w:val="en-US"/>
          </w:rPr>
          <w:t>increase</w:t>
        </w:r>
      </w:ins>
      <w:r w:rsidRPr="001916F7">
        <w:rPr>
          <w:color w:val="EE0000"/>
          <w:lang w:val="en-US"/>
        </w:rPr>
        <w:t xml:space="preserve"> stress tolerance is strongly linked to its ability to synthesize IAA via tryptophan-dependent metabolic pathways. The indole-3-pyruvic acid (IPyA) pathway is </w:t>
      </w:r>
      <w:del w:id="68" w:author="Editor 2" w:date="2025-08-30T01:16:12Z">
        <w:r w:rsidRPr="001916F7">
          <w:rPr>
            <w:color w:val="EE0000"/>
            <w:lang w:val="en-US"/>
          </w:rPr>
          <w:delText>regarded as</w:delText>
        </w:r>
      </w:del>
      <w:ins w:id="69" w:author="Editor 2" w:date="2025-08-30T01:16:12Z">
        <w:r>
          <w:rPr>
            <w:color w:val="EE0000"/>
            <w:lang w:val="en-US"/>
          </w:rPr>
          <w:t>considered</w:t>
        </w:r>
      </w:ins>
      <w:r w:rsidRPr="001916F7">
        <w:rPr>
          <w:color w:val="EE0000"/>
          <w:lang w:val="en-US"/>
        </w:rPr>
        <w:t xml:space="preserve"> the predominant route, involving the transamination of tryptophan to indole-3-pyruvate, decarboxylation to indole-3-acetaldehyde, and subsequent oxidation to IAA. Alternative pathways—including the indole-3-acetamide (IAM), tryptamine (TAM), and indole-3-acetonitrile (IAN) pathways—may also operate under specific environmental conditions, providing metabolic flexibility in IAA biosynthesis </w:t>
      </w:r>
      <w:r w:rsidR="00FE0641">
        <w:fldChar w:fldCharType="begin"/>
      </w:r>
      <w:r w:rsidR="00BE30D8">
        <w:rPr>
          <w:lang w:val="en-US"/>
        </w:rPr>
        <w:instrText xml:space="preserve"> ADDIN ZOTERO_ITEM CSL_CITATION {"citationID":"42wP3roE","properties":{"formattedCitation":"(Reyes-Carmona </w:instrText>
      </w:r>
      <w:r w:rsidR="00BE30D8">
        <w:rPr>
          <w:lang w:val="en-US"/>
        </w:rPr>
        <w:instrText>et al</w:instrText>
      </w:r>
      <w:r w:rsidR="00BE30D8">
        <w:rPr>
          <w:lang w:val="en-US"/>
        </w:rPr>
        <w:instrText xml:space="preserve">., 2025; Spaepen </w:instrText>
      </w:r>
      <w:r w:rsidR="00BE30D8">
        <w:rPr>
          <w:lang w:val="en-US"/>
        </w:rPr>
        <w:instrText>et al</w:instrText>
      </w:r>
      <w:r w:rsidR="00BE30D8">
        <w:rPr>
          <w:lang w:val="en-US"/>
        </w:rPr>
        <w:instrText xml:space="preserve">., 2007)","plainCitation":"(Reyes-Carmona </w:instrText>
      </w:r>
      <w:r w:rsidR="00BE30D8">
        <w:rPr>
          <w:lang w:val="en-US"/>
        </w:rPr>
        <w:instrText>et al</w:instrText>
      </w:r>
      <w:r w:rsidR="00BE30D8">
        <w:rPr>
          <w:lang w:val="en-US"/>
        </w:rPr>
        <w:instrText xml:space="preserve">., 2025; Spaepen </w:instrText>
      </w:r>
      <w:r w:rsidR="00BE30D8">
        <w:rPr>
          <w:lang w:val="en-US"/>
        </w:rPr>
        <w:instrText>et al</w:instrText>
      </w:r>
      <w:r w:rsidR="00BE30D8">
        <w:rPr>
          <w:lang w:val="en-US"/>
        </w:rPr>
        <w:instrText xml:space="preserve">., 2007)","noteIndex":0},"citationItems":[{"id":2091,"uris":["http://zotero.org/users/4954285/items/SRAQ5P7H"],"itemData":{"id":2091,"type":"article-journal","abstract":"Diverse bacterial species possess the ability to produce the auxin phytohormone indole-3-acetic acid (IAA). Different biosynthesis pathways have been identified and redundancy for IAA biosynthesis is widespread among plant-associated bacteria. Interactions between IAA-producing bacteria and plants lead to diverse outcomes on the plant side, varying from pathogenesis to phytostimulation. Reviewing the role of bacterial IAA in different microorganism–plant interactions highlights the fact that bacteria use this phytohormone to interact with plants as part of their colonization strategy, including phytostimulation and circumvention of basal plant defense mechanisms. Moreover, several recent reports indicate that IAA can also be a signaling molecule in bacteria and therefore can have a direct effect on bacterial physiology. This review discusses past and recent data, and emerging views on IAA, a well-known phytohormone, as a microbial metabolic and signaling molecule.","container-title":"FEMS Microbiology Reviews","DOI":"10.1111/j.1574-6976.2007.00072.x","ISSN":"0168-6445","issue":"4","journalAbbreviation":"FEMS Microbiol Rev","page":"425-448","source":"Silverchair","title":"Indole-3-acetic acid in microbial and microorganism-plant signaling","volume":"31","author":[{"family":"Spaepen","given":"Stijn"},{"family":"Vanderleyden","given":"Jos"},{"family":"Remans","given":"Roseline"}],"issued":{"date-parts":[["2007",7,1]]}}},{"id":2090,"uris":["http://zotero.org/users/4954285/items/CX97ULAC"],"itemData":{"id":2090,"type":"article-journal","container-title":"Research in Microbiology","DOI":"10.1016/j.resmic.2025.104295","ISSN":"09232508","issue":"5-6","journalAbbreviation":"Research in Microbiology","language":"en","page":"104295","source":"DOI.org (Crossref)","title":"MibR and LibR are involved in the transcriptional regulation of the ipdC gene in Azospirillum brasilense Sp7","volume":"176","author":[{"family":"Reyes-Carmona","given":"Sandra R."},{"family":"Jijón Moreno","given":"Saúl"},{"family":"Ramírez-Mata","given":"Alberto"},{"family":"Xiqui Vázquez","given":"María Luisa"},{"family":"Baca","given":"Beatriz Eugenia"}],"issued":{"date-parts":[["2025",7]]}}}],"schema":"https://github.com/citation-style-language/schema/raw/master/csl-citation.json"} </w:instrText>
      </w:r>
      <w:r w:rsidR="00FE0641">
        <w:fldChar w:fldCharType="separate"/>
      </w:r>
      <w:r w:rsidRPr="00BE30D8" w:rsidR="00BE30D8">
        <w:rPr>
          <w:lang w:val="en-US"/>
        </w:rPr>
        <w:t xml:space="preserve">(Reyes-Carmona </w:t>
      </w:r>
      <w:r w:rsidRPr="00BE30D8" w:rsidR="00BE30D8">
        <w:rPr>
          <w:lang w:val="en-US"/>
        </w:rPr>
        <w:t>et al</w:t>
      </w:r>
      <w:r w:rsidRPr="00BE30D8" w:rsidR="00BE30D8">
        <w:rPr>
          <w:lang w:val="en-US"/>
        </w:rPr>
        <w:t xml:space="preserve">., 2025; Spaepen </w:t>
      </w:r>
      <w:r w:rsidRPr="00BE30D8" w:rsidR="00BE30D8">
        <w:rPr>
          <w:lang w:val="en-US"/>
        </w:rPr>
        <w:t>et al</w:t>
      </w:r>
      <w:r w:rsidRPr="00BE30D8" w:rsidR="00BE30D8">
        <w:rPr>
          <w:lang w:val="en-US"/>
        </w:rPr>
        <w:t>., 2007)</w:t>
      </w:r>
      <w:r w:rsidR="00FE0641">
        <w:fldChar w:fldCharType="end"/>
      </w:r>
      <w:r w:rsidRPr="001916F7">
        <w:rPr>
          <w:color w:val="EE0000"/>
          <w:lang w:val="en-US"/>
        </w:rPr>
        <w:t xml:space="preserve">. This biochemical versatility explains the broad and consistent growth-promoting effects of </w:t>
      </w:r>
      <w:r w:rsidRPr="00FE0641">
        <w:rPr>
          <w:i/>
          <w:iCs/>
          <w:color w:val="EE0000"/>
          <w:lang w:val="en-US"/>
        </w:rPr>
        <w:t>Azospirillum</w:t>
      </w:r>
      <w:r w:rsidRPr="001916F7">
        <w:rPr>
          <w:color w:val="EE0000"/>
          <w:lang w:val="en-US"/>
        </w:rPr>
        <w:t xml:space="preserve"> across diverse plant species and stress environments.</w:t>
      </w:r>
    </w:p>
    <w:p w:rsidR="00504840" w:rsidP="00504840" w14:paraId="07C5D854" w14:textId="77777777">
      <w:pPr>
        <w:pStyle w:val="MDPI31text"/>
        <w:rPr>
          <w:color w:val="000000" w:themeColor="text1"/>
        </w:rPr>
      </w:pPr>
      <w:r w:rsidRPr="00983AF9">
        <w:rPr>
          <w:color w:val="000000" w:themeColor="text1"/>
          <w:lang w:val="en-US"/>
        </w:rPr>
        <w:t xml:space="preserve">Recent efforts have focused on halotolerant and extremophilic bacterial strains isolated from saline soils, which exhibit enhanced potential to confer salt tolerance in crops such as wheat, rice, and soybean </w:t>
      </w:r>
      <w:hyperlink r:id="rId17" w:history="1">
        <w:r w:rsidRPr="00983AF9">
          <w:rPr>
            <w:rStyle w:val="Hyperlink"/>
            <w:color w:val="000000" w:themeColor="text1"/>
            <w:lang w:val="en-US"/>
          </w:rPr>
          <w:t>[9,10]</w:t>
        </w:r>
      </w:hyperlink>
      <w:r w:rsidRPr="00983AF9">
        <w:rPr>
          <w:color w:val="000000" w:themeColor="text1"/>
          <w:lang w:val="en-US"/>
        </w:rPr>
        <w:t xml:space="preserve">. These microorganisms promote seedling </w:t>
      </w:r>
      <w:del w:id="70" w:author="Editor 2" w:date="2025-08-30T01:16:12Z">
        <w:r w:rsidRPr="00983AF9">
          <w:rPr>
            <w:color w:val="000000" w:themeColor="text1"/>
            <w:lang w:val="en-US"/>
          </w:rPr>
          <w:delText>vigor</w:delText>
        </w:r>
      </w:del>
      <w:ins w:id="71" w:author="Editor" w:date="2025-08-30T01:16:18Z">
        <w:r>
          <w:rPr>
            <w:color w:themeColor="tx1"/>
            <w:lang w:val="en-US"/>
          </w:rPr>
          <w:t>vigor</w:t>
        </w:r>
      </w:ins>
      <w:ins w:id="72" w:author="Editor 2" w:date="2025-08-30T01:16:12Z">
        <w:del w:id="73" w:author="Editor" w:date="2025-08-30T01:16:18Z">
          <w:r>
            <w:rPr>
              <w:color w:themeColor="tx1"/>
              <w:lang w:val="en-US"/>
            </w:rPr>
            <w:delText>vigour</w:delText>
          </w:r>
        </w:del>
      </w:ins>
      <w:r w:rsidRPr="00983AF9">
        <w:rPr>
          <w:color w:val="000000" w:themeColor="text1"/>
          <w:lang w:val="en-US"/>
        </w:rPr>
        <w:t xml:space="preserve"> and germination under salinity by improving ion homeostasis, limiting lipid peroxidation, and </w:t>
      </w:r>
      <w:del w:id="74" w:author="Editor 2" w:date="2025-08-30T01:16:12Z">
        <w:r w:rsidRPr="00983AF9">
          <w:rPr>
            <w:color w:val="000000" w:themeColor="text1"/>
            <w:lang w:val="en-US"/>
          </w:rPr>
          <w:delText>elevating</w:delText>
        </w:r>
      </w:del>
      <w:ins w:id="75" w:author="Editor 2" w:date="2025-08-30T01:16:12Z">
        <w:r>
          <w:rPr>
            <w:color w:themeColor="tx1"/>
            <w:lang w:val="en-US"/>
          </w:rPr>
          <w:t>increasing</w:t>
        </w:r>
      </w:ins>
      <w:r w:rsidRPr="00983AF9">
        <w:rPr>
          <w:color w:val="000000" w:themeColor="text1"/>
          <w:lang w:val="en-US"/>
        </w:rPr>
        <w:t xml:space="preserve"> antioxidant enzyme activity </w:t>
      </w:r>
      <w:hyperlink r:id="rId18" w:history="1">
        <w:r w:rsidRPr="00983AF9">
          <w:rPr>
            <w:rStyle w:val="Hyperlink"/>
            <w:color w:val="000000" w:themeColor="text1"/>
            <w:lang w:val="en-US"/>
          </w:rPr>
          <w:t>[11]</w:t>
        </w:r>
      </w:hyperlink>
      <w:r w:rsidRPr="00983AF9">
        <w:rPr>
          <w:color w:val="000000" w:themeColor="text1"/>
          <w:lang w:val="en-US"/>
        </w:rPr>
        <w:t xml:space="preserve">. Nevertheless, </w:t>
      </w:r>
      <w:del w:id="76" w:author="Editor 2" w:date="2025-08-30T01:16:12Z">
        <w:r w:rsidRPr="00983AF9">
          <w:rPr>
            <w:color w:val="000000" w:themeColor="text1"/>
            <w:lang w:val="en-US"/>
          </w:rPr>
          <w:delText>limited research has</w:delText>
        </w:r>
      </w:del>
      <w:ins w:id="77" w:author="Editor 2" w:date="2025-08-30T01:16:12Z">
        <w:r>
          <w:rPr>
            <w:color w:themeColor="tx1"/>
            <w:lang w:val="en-US"/>
          </w:rPr>
          <w:t>few studies have</w:t>
        </w:r>
      </w:ins>
      <w:r w:rsidRPr="00983AF9">
        <w:rPr>
          <w:color w:val="000000" w:themeColor="text1"/>
          <w:lang w:val="en-US"/>
        </w:rPr>
        <w:t xml:space="preserve"> examined the effects of </w:t>
      </w:r>
      <w:r w:rsidRPr="00983AF9">
        <w:rPr>
          <w:i/>
          <w:iCs/>
          <w:color w:val="000000" w:themeColor="text1"/>
          <w:lang w:val="en-US"/>
        </w:rPr>
        <w:t>A. brasilense</w:t>
      </w:r>
      <w:r w:rsidRPr="00983AF9">
        <w:rPr>
          <w:color w:val="000000" w:themeColor="text1"/>
          <w:lang w:val="en-US"/>
        </w:rPr>
        <w:t xml:space="preserve"> strains on quinoa performance under saline stress, leaving a gap in understanding their potential applications in quinoa-based cropping systems.</w:t>
      </w:r>
    </w:p>
    <w:p w:rsidR="000B74BE" w:rsidP="00504840" w14:paraId="12BEFCEF" w14:textId="4454E444">
      <w:pPr>
        <w:pStyle w:val="MDPI31text"/>
        <w:rPr>
          <w:b/>
          <w:color w:val="EE0000"/>
        </w:rPr>
      </w:pPr>
      <w:r w:rsidRPr="000B74BE">
        <w:rPr>
          <w:color w:val="EE0000"/>
          <w:lang w:val="en-US"/>
        </w:rPr>
        <w:t xml:space="preserve">To address this gap, the present study was designed to investigate the role of halotolerant </w:t>
      </w:r>
      <w:r w:rsidRPr="000B74BE">
        <w:rPr>
          <w:i/>
          <w:iCs/>
          <w:color w:val="EE0000"/>
          <w:lang w:val="en-US"/>
        </w:rPr>
        <w:t>Azospirillum brasilense</w:t>
      </w:r>
      <w:r w:rsidRPr="000B74BE">
        <w:rPr>
          <w:color w:val="EE0000"/>
          <w:lang w:val="en-US"/>
        </w:rPr>
        <w:t xml:space="preserve"> strains in mitigating salinity stress during the germination and early growth stages of </w:t>
      </w:r>
      <w:r w:rsidRPr="000B74BE">
        <w:rPr>
          <w:i/>
          <w:iCs/>
          <w:color w:val="EE0000"/>
          <w:lang w:val="en-US"/>
        </w:rPr>
        <w:t>Chenopodium quinoa</w:t>
      </w:r>
      <w:r w:rsidRPr="000B74BE">
        <w:rPr>
          <w:color w:val="EE0000"/>
          <w:lang w:val="en-US"/>
        </w:rPr>
        <w:t xml:space="preserve">. Although these bacteria have been studied in cereals and other </w:t>
      </w:r>
      <w:del w:id="78" w:author="Editor 2" w:date="2025-08-30T01:16:12Z">
        <w:r w:rsidRPr="000B74BE">
          <w:rPr>
            <w:color w:val="EE0000"/>
            <w:lang w:val="en-US"/>
          </w:rPr>
          <w:delText>non-leguminous</w:delText>
        </w:r>
      </w:del>
      <w:ins w:id="79" w:author="Editor 2" w:date="2025-08-30T01:16:12Z">
        <w:r>
          <w:rPr>
            <w:color w:val="EE0000"/>
            <w:lang w:val="en-US"/>
          </w:rPr>
          <w:t>nonleguminous</w:t>
        </w:r>
      </w:ins>
      <w:r w:rsidRPr="000B74BE">
        <w:rPr>
          <w:color w:val="EE0000"/>
          <w:lang w:val="en-US"/>
        </w:rPr>
        <w:t xml:space="preserve"> crops, their application in quinoa remains unexplored. This research is the first screening of halotolerant </w:t>
      </w:r>
      <w:r w:rsidRPr="000B74BE">
        <w:rPr>
          <w:i/>
          <w:iCs/>
          <w:color w:val="EE0000"/>
          <w:lang w:val="en-US"/>
        </w:rPr>
        <w:t>A. brasilense</w:t>
      </w:r>
      <w:r w:rsidRPr="000B74BE">
        <w:rPr>
          <w:color w:val="EE0000"/>
          <w:lang w:val="en-US"/>
        </w:rPr>
        <w:t xml:space="preserve"> strains for their ability to improve germination, seedling establishment, and physiological performance under saline conditions. Specifically, the study pursued four objectives: (i) to evaluate the growth potential of six bacterial strains </w:t>
      </w:r>
      <w:del w:id="80" w:author="Editor 2" w:date="2025-08-30T01:16:12Z">
        <w:r w:rsidRPr="000B74BE">
          <w:rPr>
            <w:color w:val="EE0000"/>
            <w:lang w:val="en-US"/>
          </w:rPr>
          <w:delText>under</w:delText>
        </w:r>
      </w:del>
      <w:ins w:id="81" w:author="Editor 2" w:date="2025-08-30T01:16:12Z">
        <w:r>
          <w:rPr>
            <w:color w:val="EE0000"/>
            <w:lang w:val="en-US"/>
          </w:rPr>
          <w:t>in</w:t>
        </w:r>
      </w:ins>
      <w:r w:rsidRPr="000B74BE">
        <w:rPr>
          <w:color w:val="EE0000"/>
          <w:lang w:val="en-US"/>
        </w:rPr>
        <w:t xml:space="preserve"> saline and </w:t>
      </w:r>
      <w:del w:id="82" w:author="Editor 2" w:date="2025-08-30T01:16:12Z">
        <w:r w:rsidRPr="000B74BE">
          <w:rPr>
            <w:color w:val="EE0000"/>
            <w:lang w:val="en-US"/>
          </w:rPr>
          <w:delText>non-saline</w:delText>
        </w:r>
      </w:del>
      <w:ins w:id="83" w:author="Editor 2" w:date="2025-08-30T01:16:12Z">
        <w:r>
          <w:rPr>
            <w:color w:val="EE0000"/>
            <w:lang w:val="en-US"/>
          </w:rPr>
          <w:t>nonsaline</w:t>
        </w:r>
      </w:ins>
      <w:r w:rsidRPr="000B74BE">
        <w:rPr>
          <w:color w:val="EE0000"/>
          <w:lang w:val="en-US"/>
        </w:rPr>
        <w:t xml:space="preserve"> media to assess viability and halotolerance; (ii) to assess the impact of a NaCl concentration gradient (0–450 mM) on seed germination and cotyledon emergence as indicators of inoculation efficacy; (iii) to determine the influence of inoculation on seedling growth parameters—including root and shoot length and biomass—under saline stress; and (iv) to examine physiological stress responses by quantifying the activity of key antioxidant enzymes.</w:t>
      </w:r>
    </w:p>
    <w:p w:rsidR="00AC476F" w:rsidRPr="002469C7" w:rsidP="008E2E61" w14:paraId="64D716F2" w14:textId="2E47C78B">
      <w:pPr>
        <w:pStyle w:val="MDPI21heading1"/>
      </w:pPr>
      <w:r w:rsidRPr="00E90AF5" w:rsidR="00C76A6A">
        <w:rPr>
          <w:lang w:val="en-US"/>
        </w:rPr>
        <w:t>2. Results</w:t>
      </w:r>
    </w:p>
    <w:p w:rsidR="00382694" w:rsidRPr="008E2E61" w:rsidP="00FE0641" w14:paraId="70830821" w14:textId="60339135">
      <w:pPr>
        <w:pStyle w:val="MDPI22heading2"/>
      </w:pPr>
      <w:r w:rsidRPr="008E2E61">
        <w:rPr>
          <w:lang w:val="en-US"/>
        </w:rPr>
        <w:t xml:space="preserve">2.1. Bacterial growth under saline and </w:t>
      </w:r>
      <w:del w:id="84" w:author="Editor 2" w:date="2025-08-30T01:16:12Z">
        <w:r w:rsidRPr="008E2E61">
          <w:rPr>
            <w:lang w:val="en-US"/>
          </w:rPr>
          <w:delText>non-saline</w:delText>
        </w:r>
      </w:del>
      <w:ins w:id="85" w:author="Editor 2" w:date="2025-08-30T01:16:12Z">
        <w:r>
          <w:rPr>
            <w:lang w:val="en-US"/>
          </w:rPr>
          <w:t>nonsaline</w:t>
        </w:r>
      </w:ins>
      <w:bookmarkStart w:id="86" w:name="page2"/>
      <w:bookmarkEnd w:id="86"/>
      <w:r w:rsidRPr="008E2E61">
        <w:rPr>
          <w:lang w:val="en-US"/>
        </w:rPr>
        <w:t xml:space="preserve"> conditions</w:t>
      </w:r>
    </w:p>
    <w:p w:rsidR="00251940" w:rsidP="00251940" w14:paraId="7C529111" w14:textId="20D067E4">
      <w:pPr>
        <w:pStyle w:val="MDPI23heading3"/>
        <w:ind w:firstLine="425"/>
        <w:jc w:val="both"/>
        <w:rPr>
          <w:color w:val="000000" w:themeColor="text1"/>
        </w:rPr>
      </w:pPr>
      <w:r w:rsidRPr="00983AF9">
        <w:rPr>
          <w:color w:val="000000" w:themeColor="text1"/>
          <w:lang w:val="en-US"/>
        </w:rPr>
        <w:t xml:space="preserve">Bacterial viability, assessed through </w:t>
      </w:r>
      <w:ins w:id="87" w:author="Editor 2" w:date="2025-08-30T01:16:12Z">
        <w:r>
          <w:rPr>
            <w:color w:themeColor="tx1"/>
            <w:lang w:val="en-US"/>
          </w:rPr>
          <w:t xml:space="preserve">the </w:t>
        </w:r>
      </w:ins>
      <w:r w:rsidRPr="00983AF9">
        <w:rPr>
          <w:color w:val="000000" w:themeColor="text1"/>
          <w:lang w:val="en-US"/>
        </w:rPr>
        <w:t xml:space="preserve">optical density at 600 nm (OD₆₀₀), was significantly affected by strain identity, salinity level, and their interaction (p &lt; 0.001, </w:t>
      </w:r>
      <w:hyperlink r:id="rId19" w:anchor="bookmark=id.nx22jx7u46bw" w:history="1">
        <w:r w:rsidRPr="00983AF9" w:rsidR="00403F91">
          <w:rPr>
            <w:rStyle w:val="Hyperlink"/>
            <w:color w:val="000000" w:themeColor="text1"/>
            <w:lang w:val="en-US"/>
          </w:rPr>
          <w:t>Figure 1</w:t>
        </w:r>
      </w:hyperlink>
      <w:r w:rsidRPr="00983AF9">
        <w:rPr>
          <w:color w:val="000000" w:themeColor="text1"/>
          <w:lang w:val="en-US"/>
        </w:rPr>
        <w:t>). Across the salinity gradient (</w:t>
      </w:r>
      <w:del w:id="88" w:author="Editor 2" w:date="2025-08-30T01:16:12Z">
        <w:r w:rsidRPr="00983AF9">
          <w:rPr>
            <w:color w:val="000000" w:themeColor="text1"/>
            <w:lang w:val="en-US"/>
          </w:rPr>
          <w:delText>0-900</w:delText>
        </w:r>
      </w:del>
      <w:ins w:id="89" w:author="Editor 2" w:date="2025-08-30T01:16:12Z">
        <w:r>
          <w:rPr>
            <w:color w:themeColor="tx1"/>
            <w:lang w:val="en-US"/>
          </w:rPr>
          <w:t>0–900</w:t>
        </w:r>
      </w:ins>
      <w:r w:rsidRPr="00983AF9">
        <w:rPr>
          <w:color w:val="000000" w:themeColor="text1"/>
          <w:lang w:val="en-US"/>
        </w:rPr>
        <w:t xml:space="preserve"> mM NaCl), all </w:t>
      </w:r>
      <w:ins w:id="90" w:author="Editor 2" w:date="2025-08-30T01:16:12Z">
        <w:r>
          <w:rPr>
            <w:color w:themeColor="tx1"/>
            <w:lang w:val="en-US"/>
          </w:rPr>
          <w:t xml:space="preserve">the </w:t>
        </w:r>
      </w:ins>
      <w:r w:rsidRPr="00983AF9">
        <w:rPr>
          <w:i/>
          <w:iCs/>
          <w:color w:val="000000" w:themeColor="text1"/>
          <w:lang w:val="en-US"/>
        </w:rPr>
        <w:t>A. brasilense</w:t>
      </w:r>
      <w:r w:rsidR="00C8726E">
        <w:rPr>
          <w:color w:val="000000" w:themeColor="text1"/>
          <w:lang w:val="en-US"/>
        </w:rPr>
        <w:t xml:space="preserve"> strains </w:t>
      </w:r>
      <w:del w:id="91" w:author="Editor 2" w:date="2025-08-30T01:16:12Z">
        <w:r w:rsidR="00C8726E">
          <w:rPr>
            <w:color w:val="000000" w:themeColor="text1"/>
            <w:lang w:val="en-US"/>
          </w:rPr>
          <w:delText>showed</w:delText>
        </w:r>
      </w:del>
      <w:ins w:id="92" w:author="Editor 2" w:date="2025-08-30T01:16:12Z">
        <w:r>
          <w:rPr>
            <w:color w:themeColor="tx1"/>
            <w:lang w:val="en-US"/>
          </w:rPr>
          <w:t>presented</w:t>
        </w:r>
      </w:ins>
      <w:r w:rsidR="00C8726E">
        <w:rPr>
          <w:color w:val="000000" w:themeColor="text1"/>
          <w:lang w:val="en-US"/>
        </w:rPr>
        <w:t xml:space="preserve"> progressive reductions in </w:t>
      </w:r>
      <w:ins w:id="93" w:author="Editor 2" w:date="2025-08-30T01:16:12Z">
        <w:r>
          <w:rPr>
            <w:color w:themeColor="tx1"/>
            <w:lang w:val="en-US"/>
          </w:rPr>
          <w:t xml:space="preserve">the </w:t>
        </w:r>
      </w:ins>
      <w:r w:rsidR="00C8726E">
        <w:rPr>
          <w:color w:val="000000" w:themeColor="text1"/>
          <w:lang w:val="en-US"/>
        </w:rPr>
        <w:t xml:space="preserve">OD₆₀₀, with statistically significant differences among </w:t>
      </w:r>
      <w:ins w:id="94" w:author="Editor 2" w:date="2025-08-30T01:16:12Z">
        <w:r>
          <w:rPr>
            <w:color w:themeColor="tx1"/>
            <w:lang w:val="en-US"/>
          </w:rPr>
          <w:t xml:space="preserve">the </w:t>
        </w:r>
      </w:ins>
      <w:r w:rsidR="00C8726E">
        <w:rPr>
          <w:color w:val="000000" w:themeColor="text1"/>
          <w:lang w:val="en-US"/>
        </w:rPr>
        <w:t xml:space="preserve">strains at each salt concentration </w:t>
      </w:r>
      <w:r w:rsidRPr="00C8726E">
        <w:rPr>
          <w:color w:val="EE0000"/>
          <w:lang w:val="en-US"/>
        </w:rPr>
        <w:t>(p &lt; 0.05).</w:t>
      </w:r>
    </w:p>
    <w:p w:rsidR="00251940" w:rsidRPr="00983AF9" w:rsidP="00251940" w14:paraId="473D9FE3" w14:textId="77777777">
      <w:pPr>
        <w:pStyle w:val="MDPI31text"/>
      </w:pPr>
      <w:r w:rsidRPr="00983AF9">
        <w:rPr>
          <w:lang w:val="en-US"/>
        </w:rPr>
        <w:t xml:space="preserve">At 0 mM NaCl, BR-11002 </w:t>
      </w:r>
      <w:del w:id="95" w:author="Editor 2" w:date="2025-08-30T01:16:12Z">
        <w:r w:rsidRPr="00983AF9">
          <w:rPr>
            <w:lang w:val="en-US"/>
          </w:rPr>
          <w:delText>exhibited</w:delText>
        </w:r>
      </w:del>
      <w:ins w:id="96" w:author="Editor 2" w:date="2025-08-30T01:16:12Z">
        <w:r>
          <w:rPr>
            <w:lang w:val="en-US"/>
          </w:rPr>
          <w:t>presented</w:t>
        </w:r>
      </w:ins>
      <w:r w:rsidRPr="00983AF9">
        <w:rPr>
          <w:lang w:val="en-US"/>
        </w:rPr>
        <w:t xml:space="preserve"> the highest OD₆₀₀ (1.4700), followed by BR-11001 (1.2925) and BR-11004 (1.1825). BR-11003 </w:t>
      </w:r>
      <w:del w:id="97" w:author="Editor 2" w:date="2025-08-30T01:16:12Z">
        <w:r w:rsidRPr="00983AF9">
          <w:rPr>
            <w:lang w:val="en-US"/>
          </w:rPr>
          <w:delText>showed</w:delText>
        </w:r>
      </w:del>
      <w:ins w:id="98" w:author="Editor 2" w:date="2025-08-30T01:16:12Z">
        <w:r>
          <w:rPr>
            <w:lang w:val="en-US"/>
          </w:rPr>
          <w:t>presented</w:t>
        </w:r>
      </w:ins>
      <w:r w:rsidRPr="00983AF9">
        <w:rPr>
          <w:lang w:val="en-US"/>
        </w:rPr>
        <w:t xml:space="preserve"> the lowest growth (0.9525). As </w:t>
      </w:r>
      <w:ins w:id="99" w:author="Editor 2" w:date="2025-08-30T01:16:12Z">
        <w:r>
          <w:rPr>
            <w:lang w:val="en-US"/>
          </w:rPr>
          <w:t xml:space="preserve">the </w:t>
        </w:r>
      </w:ins>
      <w:r w:rsidRPr="00983AF9">
        <w:rPr>
          <w:lang w:val="en-US"/>
        </w:rPr>
        <w:t xml:space="preserve">salinity increased to 150 mM, BR-11002 and BR-11001 maintained OD₆₀₀ values above 1.28, </w:t>
      </w:r>
      <w:del w:id="100" w:author="Editor 2" w:date="2025-08-30T01:16:12Z">
        <w:r w:rsidRPr="00983AF9">
          <w:rPr>
            <w:lang w:val="en-US"/>
          </w:rPr>
          <w:delText>while</w:delText>
        </w:r>
      </w:del>
      <w:ins w:id="101" w:author="Editor 2" w:date="2025-08-30T01:16:12Z">
        <w:r>
          <w:rPr>
            <w:lang w:val="en-US"/>
          </w:rPr>
          <w:t>whereas</w:t>
        </w:r>
      </w:ins>
      <w:r w:rsidRPr="00983AF9">
        <w:rPr>
          <w:lang w:val="en-US"/>
        </w:rPr>
        <w:t xml:space="preserve"> BR-11003, BR-11005, and BR-11006 </w:t>
      </w:r>
      <w:del w:id="102" w:author="Editor 2" w:date="2025-08-30T01:16:12Z">
        <w:r w:rsidRPr="00983AF9">
          <w:rPr>
            <w:lang w:val="en-US"/>
          </w:rPr>
          <w:delText>declined</w:delText>
        </w:r>
      </w:del>
      <w:ins w:id="103" w:author="Editor 2" w:date="2025-08-30T01:16:12Z">
        <w:r>
          <w:rPr>
            <w:lang w:val="en-US"/>
          </w:rPr>
          <w:t>decreased</w:t>
        </w:r>
      </w:ins>
      <w:r w:rsidRPr="00983AF9">
        <w:rPr>
          <w:lang w:val="en-US"/>
        </w:rPr>
        <w:t xml:space="preserve"> below 1.16. At 300 mM NaCl, BR-11002 (1.2500) and BR-11001 (1.1250) sustained significantly </w:t>
      </w:r>
      <w:del w:id="104" w:author="Editor 2" w:date="2025-08-30T01:16:12Z">
        <w:r w:rsidRPr="00983AF9">
          <w:rPr>
            <w:lang w:val="en-US"/>
          </w:rPr>
          <w:delText>higher</w:delText>
        </w:r>
      </w:del>
      <w:ins w:id="105" w:author="Editor 2" w:date="2025-08-30T01:16:12Z">
        <w:r>
          <w:rPr>
            <w:lang w:val="en-US"/>
          </w:rPr>
          <w:t>greater</w:t>
        </w:r>
      </w:ins>
      <w:r w:rsidRPr="00983AF9">
        <w:rPr>
          <w:lang w:val="en-US"/>
        </w:rPr>
        <w:t xml:space="preserve"> growth than the </w:t>
      </w:r>
      <w:del w:id="106" w:author="Editor 2" w:date="2025-08-30T01:16:12Z">
        <w:r w:rsidRPr="00983AF9">
          <w:rPr>
            <w:lang w:val="en-US"/>
          </w:rPr>
          <w:delText>remaining</w:delText>
        </w:r>
      </w:del>
      <w:ins w:id="107" w:author="Editor 2" w:date="2025-08-30T01:16:12Z">
        <w:r>
          <w:rPr>
            <w:lang w:val="en-US"/>
          </w:rPr>
          <w:t>other</w:t>
        </w:r>
      </w:ins>
      <w:r w:rsidRPr="00983AF9">
        <w:rPr>
          <w:lang w:val="en-US"/>
        </w:rPr>
        <w:t xml:space="preserve"> strains </w:t>
      </w:r>
      <w:ins w:id="108" w:author="Editor 2" w:date="2025-08-30T01:16:12Z">
        <w:r>
          <w:rPr>
            <w:lang w:val="en-US"/>
          </w:rPr>
          <w:t xml:space="preserve">did </w:t>
        </w:r>
      </w:ins>
      <w:r w:rsidRPr="00983AF9">
        <w:rPr>
          <w:lang w:val="en-US"/>
        </w:rPr>
        <w:t xml:space="preserve">(p &lt; 0.05), with </w:t>
      </w:r>
      <w:ins w:id="109" w:author="Editor 2" w:date="2025-08-30T01:16:12Z">
        <w:r>
          <w:rPr>
            <w:lang w:val="en-US"/>
          </w:rPr>
          <w:t xml:space="preserve">the </w:t>
        </w:r>
      </w:ins>
      <w:r w:rsidRPr="00983AF9">
        <w:rPr>
          <w:lang w:val="en-US"/>
        </w:rPr>
        <w:t xml:space="preserve">OD₆₀₀ values for BR-11005 and BR-11006 </w:t>
      </w:r>
      <w:del w:id="110" w:author="Editor 2" w:date="2025-08-30T01:16:12Z">
        <w:r w:rsidRPr="00983AF9">
          <w:rPr>
            <w:lang w:val="en-US"/>
          </w:rPr>
          <w:delText>dropping</w:delText>
        </w:r>
      </w:del>
      <w:ins w:id="111" w:author="Editor 2" w:date="2025-08-30T01:16:12Z">
        <w:r>
          <w:rPr>
            <w:lang w:val="en-US"/>
          </w:rPr>
          <w:t>decreasing</w:t>
        </w:r>
      </w:ins>
      <w:r w:rsidRPr="00983AF9">
        <w:rPr>
          <w:lang w:val="en-US"/>
        </w:rPr>
        <w:t xml:space="preserve"> below 1.00.</w:t>
      </w:r>
    </w:p>
    <w:p w:rsidR="00251940" w:rsidP="008E2E61" w14:paraId="20B80A1B" w14:textId="77777777">
      <w:pPr>
        <w:pStyle w:val="MDPI23heading3"/>
        <w:jc w:val="both"/>
        <w:rPr>
          <w:color w:val="000000" w:themeColor="text1"/>
        </w:rPr>
      </w:pPr>
    </w:p>
    <w:p w:rsidR="00251940" w:rsidRPr="00983AF9" w:rsidP="008E2E61" w14:paraId="1F5306DC" w14:textId="77777777">
      <w:pPr>
        <w:pStyle w:val="MDPI23heading3"/>
        <w:jc w:val="both"/>
        <w:rPr>
          <w:color w:val="000000" w:themeColor="text1"/>
        </w:rPr>
      </w:pPr>
    </w:p>
    <w:p w:rsidR="00251940" w:rsidP="008E2E61" w14:paraId="1BD99D34" w14:textId="77777777">
      <w:pPr>
        <w:pStyle w:val="MDPI51figurecaption"/>
        <w:rPr>
          <w:b/>
        </w:rPr>
      </w:pPr>
    </w:p>
    <w:p w:rsidR="00251940" w:rsidP="008E2E61" w14:paraId="279029CA" w14:textId="77777777">
      <w:pPr>
        <w:pStyle w:val="MDPI51figurecaption"/>
        <w:rPr>
          <w:b/>
        </w:rPr>
      </w:pPr>
    </w:p>
    <w:p w:rsidR="00251940" w:rsidP="008E2E61" w14:paraId="10FF0262" w14:textId="77777777">
      <w:pPr>
        <w:pStyle w:val="MDPI51figurecaption"/>
        <w:rPr>
          <w:b/>
        </w:rPr>
      </w:pPr>
    </w:p>
    <w:p w:rsidR="00251940" w:rsidP="008E2E61" w14:paraId="194EFE2A" w14:textId="77777777">
      <w:pPr>
        <w:pStyle w:val="MDPI51figurecaption"/>
        <w:rPr>
          <w:b/>
        </w:rPr>
      </w:pPr>
    </w:p>
    <w:p w:rsidR="00251940" w:rsidP="008E2E61" w14:paraId="3609E685" w14:textId="653D1211">
      <w:pPr>
        <w:pStyle w:val="MDPI51figurecaption"/>
        <w:rPr>
          <w:b/>
        </w:rPr>
      </w:pPr>
      <w:r>
        <w:rPr>
          <w:b/>
          <w:noProof/>
        </w:rPr>
        <w:drawing>
          <wp:inline distT="0" distB="0" distL="0" distR="0">
            <wp:extent cx="4840790" cy="4538298"/>
            <wp:effectExtent l="0" t="0" r="0" b="0"/>
            <wp:docPr id="339353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53783" name="Imagen 339353783"/>
                    <pic:cNvPicPr/>
                  </pic:nvPicPr>
                  <pic:blipFill>
                    <a:blip xmlns:r="http://schemas.openxmlformats.org/officeDocument/2006/relationships" r:embed="rId20"/>
                    <a:stretch>
                      <a:fillRect/>
                    </a:stretch>
                  </pic:blipFill>
                  <pic:spPr>
                    <a:xfrm>
                      <a:off x="0" y="0"/>
                      <a:ext cx="4861727" cy="4557927"/>
                    </a:xfrm>
                    <a:prstGeom prst="rect">
                      <a:avLst/>
                    </a:prstGeom>
                  </pic:spPr>
                </pic:pic>
              </a:graphicData>
            </a:graphic>
          </wp:inline>
        </w:drawing>
      </w:r>
    </w:p>
    <w:p w:rsidR="00847DA4" w:rsidRPr="00983AF9" w:rsidP="00251940" w14:paraId="0CC9E35E" w14:textId="3321E30D">
      <w:pPr>
        <w:pStyle w:val="MDPI51figurecaption"/>
      </w:pPr>
      <w:r w:rsidRPr="008E2E61">
        <w:rPr>
          <w:b/>
          <w:lang w:val="en-US"/>
        </w:rPr>
        <w:t xml:space="preserve">Figure 1. </w:t>
      </w:r>
      <w:r w:rsidRPr="00927C07">
        <w:rPr>
          <w:lang w:val="en-US"/>
        </w:rPr>
        <w:t xml:space="preserve">Optical density (OD₆₀₀) of </w:t>
      </w:r>
      <w:r w:rsidRPr="00927C07">
        <w:rPr>
          <w:i/>
          <w:iCs/>
          <w:lang w:val="en-US"/>
        </w:rPr>
        <w:t>A. brasilense</w:t>
      </w:r>
      <w:r w:rsidRPr="002469C7">
        <w:rPr>
          <w:lang w:val="en-US"/>
        </w:rPr>
        <w:t xml:space="preserve"> strains grown in Luria–Bertani </w:t>
      </w:r>
      <w:del w:id="112" w:author="Editor 2" w:date="2025-08-30T01:16:12Z">
        <w:r w:rsidRPr="002469C7">
          <w:rPr>
            <w:lang w:val="en-US"/>
          </w:rPr>
          <w:delText>medium</w:delText>
        </w:r>
      </w:del>
      <w:ins w:id="113" w:author="Editor 2" w:date="2025-08-30T01:16:12Z">
        <w:r>
          <w:rPr>
            <w:lang w:val="en-US"/>
          </w:rPr>
          <w:t>media</w:t>
        </w:r>
      </w:ins>
      <w:r w:rsidRPr="002469C7">
        <w:rPr>
          <w:lang w:val="en-US"/>
        </w:rPr>
        <w:t xml:space="preserve"> with NaCl concentrations ranging from 0 to 900 mM (n = 4). </w:t>
      </w:r>
      <w:del w:id="114" w:author="Editor 2" w:date="2025-08-30T01:16:12Z">
        <w:r w:rsidRPr="002469C7">
          <w:rPr>
            <w:lang w:val="en-US"/>
          </w:rPr>
          <w:delText>Error</w:delText>
        </w:r>
      </w:del>
      <w:ins w:id="115" w:author="Editor 2" w:date="2025-08-30T01:16:12Z">
        <w:r>
          <w:rPr>
            <w:lang w:val="en-US"/>
          </w:rPr>
          <w:t>The error</w:t>
        </w:r>
      </w:ins>
      <w:r w:rsidRPr="002469C7">
        <w:rPr>
          <w:lang w:val="en-US"/>
        </w:rPr>
        <w:t xml:space="preserve"> bars represent ± </w:t>
      </w:r>
      <w:del w:id="116" w:author="Editor 2" w:date="2025-08-30T01:16:12Z">
        <w:r w:rsidRPr="002469C7">
          <w:rPr>
            <w:lang w:val="en-US"/>
          </w:rPr>
          <w:delText>SE</w:delText>
        </w:r>
      </w:del>
      <w:ins w:id="117" w:author="Editor 2" w:date="2025-08-30T01:16:12Z">
        <w:r>
          <w:rPr>
            <w:lang w:val="en-US"/>
          </w:rPr>
          <w:t>SEs</w:t>
        </w:r>
      </w:ins>
      <w:r w:rsidRPr="002469C7">
        <w:rPr>
          <w:lang w:val="en-US"/>
        </w:rPr>
        <w:t>. Lowercase letters indicate differences among strains within each salinity level; uppercase letters indicate differences among NaCl levels within each strain (Tukey’s HSD, p &lt; 0.05).</w:t>
      </w:r>
    </w:p>
    <w:p w:rsidR="00382694" w:rsidP="008E2E61" w14:paraId="7B400086" w14:textId="699F3CC6">
      <w:pPr>
        <w:pStyle w:val="MDPI31text"/>
      </w:pPr>
      <w:r w:rsidRPr="00382694">
        <w:rPr>
          <w:lang w:val="en-US"/>
        </w:rPr>
        <w:t>At 450 mM, BR-11002 (1.0025) and BR-11001 (0.8825) retained OD₆₀₀ values closest to 1.0, whereas BR-11003 and BR-11006 were reduced to 0.6125 and 0.9275, respectively. Growth inhibition intensified at 600 mM and 750 mM, with BR-11002 and BR-11001 maintaining the highest OD₆₀₀ values (0.7875 and 0.7000 at 600 mM</w:t>
      </w:r>
      <w:del w:id="118" w:author="Editor 2" w:date="2025-08-30T01:16:12Z">
        <w:r w:rsidRPr="00382694">
          <w:rPr>
            <w:lang w:val="en-US"/>
          </w:rPr>
          <w:delText>,</w:delText>
        </w:r>
      </w:del>
      <w:r w:rsidRPr="00382694">
        <w:rPr>
          <w:lang w:val="en-US"/>
        </w:rPr>
        <w:t xml:space="preserve"> and 0.7025 and 0.6000 at 750 mM, respectively). At 900 mM, all </w:t>
      </w:r>
      <w:ins w:id="119" w:author="Editor 2" w:date="2025-08-30T01:16:12Z">
        <w:r>
          <w:rPr>
            <w:lang w:val="en-US"/>
          </w:rPr>
          <w:t xml:space="preserve">the </w:t>
        </w:r>
      </w:ins>
      <w:r w:rsidRPr="00382694">
        <w:rPr>
          <w:lang w:val="en-US"/>
        </w:rPr>
        <w:t xml:space="preserve">strains </w:t>
      </w:r>
      <w:del w:id="120" w:author="Editor 2" w:date="2025-08-30T01:16:12Z">
        <w:r w:rsidRPr="00382694">
          <w:rPr>
            <w:lang w:val="en-US"/>
          </w:rPr>
          <w:delText>exhibited</w:delText>
        </w:r>
      </w:del>
      <w:ins w:id="121" w:author="Editor 2" w:date="2025-08-30T01:16:12Z">
        <w:r>
          <w:rPr>
            <w:lang w:val="en-US"/>
          </w:rPr>
          <w:t>presented</w:t>
        </w:r>
      </w:ins>
      <w:r w:rsidRPr="00382694">
        <w:rPr>
          <w:lang w:val="en-US"/>
        </w:rPr>
        <w:t xml:space="preserve"> substantial reductions in </w:t>
      </w:r>
      <w:ins w:id="122" w:author="Editor 2" w:date="2025-08-30T01:16:12Z">
        <w:r>
          <w:rPr>
            <w:lang w:val="en-US"/>
          </w:rPr>
          <w:t xml:space="preserve">the </w:t>
        </w:r>
      </w:ins>
      <w:r w:rsidRPr="00382694">
        <w:rPr>
          <w:lang w:val="en-US"/>
        </w:rPr>
        <w:t xml:space="preserve">OD₆₀₀, yet </w:t>
      </w:r>
      <w:ins w:id="123" w:author="Editor 2" w:date="2025-08-30T01:16:12Z">
        <w:r>
          <w:rPr>
            <w:lang w:val="en-US"/>
          </w:rPr>
          <w:t xml:space="preserve">the values of </w:t>
        </w:r>
      </w:ins>
      <w:r w:rsidRPr="00382694">
        <w:rPr>
          <w:lang w:val="en-US"/>
        </w:rPr>
        <w:t xml:space="preserve">BR-11002 (0.5625) and BR-11001 (0.4825) remained significantly </w:t>
      </w:r>
      <w:del w:id="124" w:author="Editor 2" w:date="2025-08-30T01:16:12Z">
        <w:r w:rsidRPr="00382694">
          <w:rPr>
            <w:lang w:val="en-US"/>
          </w:rPr>
          <w:delText>higher</w:delText>
        </w:r>
      </w:del>
      <w:ins w:id="125" w:author="Editor 2" w:date="2025-08-30T01:16:12Z">
        <w:r>
          <w:rPr>
            <w:lang w:val="en-US"/>
          </w:rPr>
          <w:t>greater</w:t>
        </w:r>
      </w:ins>
      <w:r w:rsidRPr="00382694">
        <w:rPr>
          <w:lang w:val="en-US"/>
        </w:rPr>
        <w:t xml:space="preserve"> than </w:t>
      </w:r>
      <w:ins w:id="126" w:author="Editor 2" w:date="2025-08-30T01:16:12Z">
        <w:r>
          <w:rPr>
            <w:lang w:val="en-US"/>
          </w:rPr>
          <w:t xml:space="preserve">those of </w:t>
        </w:r>
      </w:ins>
      <w:r w:rsidRPr="00382694">
        <w:rPr>
          <w:lang w:val="en-US"/>
        </w:rPr>
        <w:t>BR-11003 (0.1750), BR-11004 (0.3675), and BR-11006 (0.2650) (p &lt; 0.001). The full factorial analysis indicated a significant strain × NaCl interaction (F₆,₁₂₁ = 18.121, p &lt; 0.001), confirming differential salinity tolerance among the strains across NaCl levels.</w:t>
      </w:r>
    </w:p>
    <w:p w:rsidR="00F26C04" w:rsidP="001228D6" w14:paraId="7334C1DB" w14:textId="29EA8804">
      <w:pPr>
        <w:pStyle w:val="MDPI23heading3"/>
        <w:spacing w:before="240"/>
      </w:pPr>
      <w:r w:rsidRPr="008E2E61" w:rsidR="00382694">
        <w:rPr>
          <w:lang w:val="en-US"/>
        </w:rPr>
        <w:t>2.2. Germination dynamics and cotyledon emergence under salinity stress</w:t>
      </w:r>
    </w:p>
    <w:p w:rsidR="00F26C04" w:rsidRPr="00F26C04" w:rsidP="008E2E61" w14:paraId="07D67345" w14:textId="55941A36">
      <w:pPr>
        <w:pStyle w:val="MDPI31text"/>
        <w:rPr>
          <w:color w:val="EE0000"/>
        </w:rPr>
      </w:pPr>
      <w:del w:id="127" w:author="Editor 2" w:date="2025-08-30T01:16:12Z">
        <w:r w:rsidRPr="00F26C04">
          <w:rPr>
            <w:color w:val="EE0000"/>
            <w:lang w:val="en-US"/>
          </w:rPr>
          <w:delText>Germination</w:delText>
        </w:r>
      </w:del>
      <w:ins w:id="128" w:author="Editor 2" w:date="2025-08-30T01:16:12Z">
        <w:r>
          <w:rPr>
            <w:color w:val="EE0000"/>
            <w:lang w:val="en-US"/>
          </w:rPr>
          <w:t>The germination</w:t>
        </w:r>
      </w:ins>
      <w:r w:rsidRPr="00F26C04">
        <w:rPr>
          <w:color w:val="EE0000"/>
          <w:lang w:val="en-US"/>
        </w:rPr>
        <w:t xml:space="preserve"> behavior of </w:t>
      </w:r>
      <w:r w:rsidRPr="00F26C04">
        <w:rPr>
          <w:i/>
          <w:iCs/>
          <w:color w:val="EE0000"/>
          <w:lang w:val="en-US"/>
        </w:rPr>
        <w:t>Chenopodium quinoa</w:t>
      </w:r>
      <w:r w:rsidRPr="00F26C04">
        <w:rPr>
          <w:i/>
          <w:iCs/>
          <w:color w:val="EE0000"/>
          <w:lang w:val="en-US"/>
        </w:rPr>
        <w:t xml:space="preserve"> </w:t>
      </w:r>
      <w:r w:rsidRPr="00F26C04">
        <w:rPr>
          <w:color w:val="EE0000"/>
          <w:lang w:val="en-US"/>
        </w:rPr>
        <w:t xml:space="preserve">was significantly influenced by both inoculation with </w:t>
      </w:r>
      <w:r w:rsidRPr="00F26C04">
        <w:rPr>
          <w:i/>
          <w:iCs/>
          <w:color w:val="EE0000"/>
          <w:lang w:val="en-US"/>
        </w:rPr>
        <w:t>Azospirillum brasilense</w:t>
      </w:r>
      <w:r w:rsidRPr="00F26C04">
        <w:rPr>
          <w:color w:val="EE0000"/>
          <w:lang w:val="en-US"/>
        </w:rPr>
        <w:t xml:space="preserve"> and increasing NaCl concentrations. </w:t>
      </w:r>
      <w:del w:id="129" w:author="Editor 2" w:date="2025-08-30T01:16:12Z">
        <w:r w:rsidRPr="00F26C04">
          <w:rPr>
            <w:color w:val="EE0000"/>
            <w:lang w:val="en-US"/>
          </w:rPr>
          <w:delText>The two</w:delText>
        </w:r>
      </w:del>
      <w:ins w:id="130" w:author="Editor 2" w:date="2025-08-30T01:16:12Z">
        <w:r>
          <w:rPr>
            <w:color w:val="EE0000"/>
            <w:lang w:val="en-US"/>
          </w:rPr>
          <w:t>Two</w:t>
        </w:r>
      </w:ins>
      <w:r w:rsidRPr="00F26C04">
        <w:rPr>
          <w:color w:val="EE0000"/>
          <w:lang w:val="en-US"/>
        </w:rPr>
        <w:t xml:space="preserve">-way ANOVA </w:t>
      </w:r>
      <w:del w:id="131" w:author="Editor 2" w:date="2025-08-30T01:16:12Z">
        <w:r w:rsidRPr="00F26C04">
          <w:rPr>
            <w:color w:val="EE0000"/>
            <w:lang w:val="en-US"/>
          </w:rPr>
          <w:delText>showed</w:delText>
        </w:r>
      </w:del>
      <w:ins w:id="132" w:author="Editor 2" w:date="2025-08-30T01:16:12Z">
        <w:r>
          <w:rPr>
            <w:color w:val="EE0000"/>
            <w:lang w:val="en-US"/>
          </w:rPr>
          <w:t>revealed</w:t>
        </w:r>
      </w:ins>
      <w:r w:rsidRPr="00F26C04">
        <w:rPr>
          <w:color w:val="EE0000"/>
          <w:lang w:val="en-US"/>
        </w:rPr>
        <w:t xml:space="preserve"> highly significant main effects of strain, salinity level, and their interaction on all germination-related variables (p &lt; 0.001, </w:t>
      </w:r>
      <w:hyperlink r:id="rId21" w:anchor="bookmark=id.okr5th3lhahg" w:history="1">
        <w:r w:rsidRPr="00F26C04">
          <w:rPr>
            <w:rStyle w:val="Hyperlink"/>
            <w:color w:val="EE0000"/>
            <w:lang w:val="en-US"/>
          </w:rPr>
          <w:t>Figure 2</w:t>
        </w:r>
      </w:hyperlink>
      <w:r w:rsidRPr="00F26C04">
        <w:rPr>
          <w:color w:val="EE0000"/>
          <w:lang w:val="en-US"/>
        </w:rPr>
        <w:t>). Concentrations above 300 mM NaCl (e.g., 450 mM) drastically inhibited germination, resulting in seed necrosis and severe seedling deformation, whereas 300 mM NaCl still allowed a measurable percentage of germination with clear differences in seedling vigor compared with the control.</w:t>
      </w:r>
    </w:p>
    <w:p w:rsidR="00F26C04" w:rsidP="008E2E61" w14:paraId="56E98501" w14:textId="746749DE">
      <w:pPr>
        <w:pStyle w:val="MDPI31text"/>
      </w:pPr>
      <w:r>
        <w:rPr>
          <w:noProof/>
          <w:sz w:val="22"/>
          <w:bdr w:val="none" w:sz="0" w:space="0" w:color="auto" w:frame="1"/>
        </w:rPr>
        <w:drawing>
          <wp:anchor distT="0" distB="0" distL="114300" distR="114300" simplePos="0" relativeHeight="251661312" behindDoc="0" locked="0" layoutInCell="1" allowOverlap="1">
            <wp:simplePos x="0" y="0"/>
            <wp:positionH relativeFrom="margin">
              <wp:align>right</wp:align>
            </wp:positionH>
            <wp:positionV relativeFrom="paragraph">
              <wp:posOffset>296434</wp:posOffset>
            </wp:positionV>
            <wp:extent cx="5731510" cy="5039995"/>
            <wp:effectExtent l="0" t="0" r="2540" b="8255"/>
            <wp:wrapTopAndBottom/>
            <wp:docPr id="4092351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35141" name="Picture 3"/>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5039995"/>
                    </a:xfrm>
                    <a:prstGeom prst="rect">
                      <a:avLst/>
                    </a:prstGeom>
                    <a:noFill/>
                    <a:ln>
                      <a:noFill/>
                    </a:ln>
                  </pic:spPr>
                </pic:pic>
              </a:graphicData>
            </a:graphic>
          </wp:anchor>
        </w:drawing>
      </w:r>
    </w:p>
    <w:p w:rsidR="00F26C04" w:rsidP="008E2E61" w14:paraId="71D53BAE" w14:textId="100D9705">
      <w:pPr>
        <w:pStyle w:val="MDPI31text"/>
      </w:pPr>
    </w:p>
    <w:p w:rsidR="00F26C04" w:rsidP="00F26C04" w14:paraId="364B33D2" w14:textId="77777777">
      <w:pPr>
        <w:pStyle w:val="MDPI31text"/>
        <w:ind w:left="0" w:firstLine="0"/>
      </w:pPr>
    </w:p>
    <w:p w:rsidR="00847DA4" w:rsidP="00F26C04" w14:paraId="120DDB23" w14:textId="3D316D16">
      <w:pPr>
        <w:pStyle w:val="MDPI31text"/>
      </w:pPr>
      <w:r w:rsidRPr="008E2E61">
        <w:rPr>
          <w:b/>
          <w:lang w:val="en-US"/>
        </w:rPr>
        <w:t xml:space="preserve">Figure 2. </w:t>
      </w:r>
      <w:r w:rsidRPr="001A278A" w:rsidR="001A278A">
        <w:rPr>
          <w:lang w:val="en-US"/>
        </w:rPr>
        <w:t xml:space="preserve">Visual comparison of </w:t>
      </w:r>
      <w:ins w:id="133" w:author="Editor" w:date="2025-08-30T01:16:24Z">
        <w:r w:rsidRPr="001A278A" w:rsidR="001A278A">
          <w:rPr>
            <w:i/>
            <w:iCs/>
            <w:lang w:val="en-US"/>
          </w:rPr>
          <w:t>Chenopodium quinoa</w:t>
        </w:r>
      </w:ins>
      <w:del w:id="134" w:author="Editor" w:date="2025-08-30T01:16:24Z">
        <w:r w:rsidRPr="001A278A" w:rsidR="001A278A">
          <w:rPr>
            <w:lang w:val="en-US"/>
          </w:rPr>
          <w:delText>Chenopodium quinoa</w:delText>
        </w:r>
      </w:del>
      <w:r w:rsidRPr="001A278A" w:rsidR="001A278A">
        <w:rPr>
          <w:lang w:val="en-US"/>
        </w:rPr>
        <w:t xml:space="preserve"> germination and early seedling development under 300 mM NaCl at 5, 8, and 10 days after sowing in the uninoculated control, </w:t>
      </w:r>
      <w:r w:rsidRPr="001A278A" w:rsidR="001A278A">
        <w:rPr>
          <w:i/>
          <w:iCs/>
          <w:lang w:val="en-US"/>
        </w:rPr>
        <w:t>Azospirillum brasilense</w:t>
      </w:r>
      <w:r w:rsidRPr="001A278A" w:rsidR="001A278A">
        <w:rPr>
          <w:lang w:val="en-US"/>
        </w:rPr>
        <w:t xml:space="preserve"> BR-11001, and BR-11002.</w:t>
      </w:r>
    </w:p>
    <w:p w:rsidR="00F26C04" w:rsidP="008E2E61" w14:paraId="633B665E" w14:textId="77777777">
      <w:pPr>
        <w:pStyle w:val="MDPI31text"/>
      </w:pPr>
    </w:p>
    <w:p w:rsidR="00382694" w:rsidRPr="00983AF9" w:rsidP="00F26C04" w14:paraId="1F85CAF1" w14:textId="2EC30759">
      <w:pPr>
        <w:pStyle w:val="MDPI31text"/>
        <w:ind w:left="2550" w:firstLine="510"/>
        <w:rPr>
          <w:color w:val="000000" w:themeColor="text1"/>
        </w:rPr>
      </w:pPr>
      <w:del w:id="135" w:author="Editor 2" w:date="2025-08-30T01:16:12Z">
        <w:r w:rsidRPr="00983AF9">
          <w:rPr>
            <w:lang w:val="en-US"/>
          </w:rPr>
          <w:delText>Germination</w:delText>
        </w:r>
      </w:del>
      <w:ins w:id="136" w:author="Editor 2" w:date="2025-08-30T01:16:12Z">
        <w:r>
          <w:rPr>
            <w:lang w:val="en-US"/>
          </w:rPr>
          <w:t>The germination</w:t>
        </w:r>
      </w:ins>
      <w:r w:rsidRPr="00983AF9">
        <w:rPr>
          <w:lang w:val="en-US"/>
        </w:rPr>
        <w:t xml:space="preserve"> percentage remained unaffected by salinity up to 150 mM NaCl across all </w:t>
      </w:r>
      <w:ins w:id="137" w:author="Editor 2" w:date="2025-08-30T01:16:12Z">
        <w:r>
          <w:rPr>
            <w:lang w:val="en-US"/>
          </w:rPr>
          <w:t xml:space="preserve">the </w:t>
        </w:r>
      </w:ins>
      <w:r w:rsidRPr="00983AF9">
        <w:rPr>
          <w:lang w:val="en-US"/>
        </w:rPr>
        <w:t>treatments, maintaining values of 10</w:t>
      </w:r>
      <w:r w:rsidRPr="00983AF9">
        <w:rPr>
          <w:lang w:val="en-US"/>
        </w:rPr>
        <w:t>0%</w:t>
      </w:r>
      <w:r w:rsidRPr="00983AF9">
        <w:rPr>
          <w:lang w:val="en-US"/>
        </w:rPr>
        <w:t>. At 300 mM, a minor reduction was observed in the uninoculated control (95.</w:t>
      </w:r>
      <w:r w:rsidRPr="00983AF9">
        <w:rPr>
          <w:lang w:val="en-US"/>
        </w:rPr>
        <w:t>5%</w:t>
      </w:r>
      <w:r w:rsidRPr="00983AF9">
        <w:rPr>
          <w:lang w:val="en-US"/>
        </w:rPr>
        <w:t xml:space="preserve">), </w:t>
      </w:r>
      <w:del w:id="138" w:author="Editor 2" w:date="2025-08-30T01:16:12Z">
        <w:r w:rsidRPr="00983AF9">
          <w:rPr>
            <w:lang w:val="en-US"/>
          </w:rPr>
          <w:delText>while</w:delText>
        </w:r>
      </w:del>
      <w:ins w:id="139" w:author="Editor 2" w:date="2025-08-30T01:16:12Z">
        <w:r>
          <w:rPr>
            <w:lang w:val="en-US"/>
          </w:rPr>
          <w:t>whereas</w:t>
        </w:r>
      </w:ins>
      <w:r w:rsidRPr="00983AF9">
        <w:rPr>
          <w:lang w:val="en-US"/>
        </w:rPr>
        <w:t xml:space="preserve"> BR-11001 and BR-11002 maintained high germination </w:t>
      </w:r>
      <w:r w:rsidRPr="00983AF9">
        <w:rPr>
          <w:color w:val="000000" w:themeColor="text1"/>
          <w:lang w:val="en-US"/>
        </w:rPr>
        <w:t>rates (98.</w:t>
      </w:r>
      <w:r w:rsidRPr="00983AF9">
        <w:rPr>
          <w:color w:val="000000" w:themeColor="text1"/>
          <w:lang w:val="en-US"/>
        </w:rPr>
        <w:t>5%</w:t>
      </w:r>
      <w:r w:rsidRPr="00983AF9">
        <w:rPr>
          <w:color w:val="000000" w:themeColor="text1"/>
          <w:lang w:val="en-US"/>
        </w:rPr>
        <w:t xml:space="preserve"> and 99.</w:t>
      </w:r>
      <w:r w:rsidRPr="00983AF9">
        <w:rPr>
          <w:color w:val="000000" w:themeColor="text1"/>
          <w:lang w:val="en-US"/>
        </w:rPr>
        <w:t>0%</w:t>
      </w:r>
      <w:r w:rsidRPr="00983AF9">
        <w:rPr>
          <w:color w:val="000000" w:themeColor="text1"/>
          <w:lang w:val="en-US"/>
        </w:rPr>
        <w:t>, respectively). However, under 450 mM NaCl, germination was drastically reduced in the control to 52.</w:t>
      </w:r>
      <w:r w:rsidRPr="00983AF9">
        <w:rPr>
          <w:color w:val="000000" w:themeColor="text1"/>
          <w:lang w:val="en-US"/>
        </w:rPr>
        <w:t>5%</w:t>
      </w:r>
      <w:r w:rsidRPr="00983AF9">
        <w:rPr>
          <w:color w:val="000000" w:themeColor="text1"/>
          <w:lang w:val="en-US"/>
        </w:rPr>
        <w:t>, whereas BR-11001 and BR-11002 significantly mitigated this effect, maintaining germination at 78.</w:t>
      </w:r>
      <w:r w:rsidRPr="00983AF9">
        <w:rPr>
          <w:color w:val="000000" w:themeColor="text1"/>
          <w:lang w:val="en-US"/>
        </w:rPr>
        <w:t>5%</w:t>
      </w:r>
      <w:r w:rsidRPr="00983AF9">
        <w:rPr>
          <w:color w:val="000000" w:themeColor="text1"/>
          <w:lang w:val="en-US"/>
        </w:rPr>
        <w:t xml:space="preserve"> and 84.</w:t>
      </w:r>
      <w:r w:rsidRPr="00983AF9">
        <w:rPr>
          <w:color w:val="000000" w:themeColor="text1"/>
          <w:lang w:val="en-US"/>
        </w:rPr>
        <w:t>0%</w:t>
      </w:r>
      <w:r w:rsidRPr="00983AF9">
        <w:rPr>
          <w:color w:val="000000" w:themeColor="text1"/>
          <w:lang w:val="en-US"/>
        </w:rPr>
        <w:t xml:space="preserve">, respectively </w:t>
      </w:r>
      <w:r w:rsidRPr="00983AF9">
        <w:rPr>
          <w:color w:val="000000" w:themeColor="text1"/>
          <w:lang w:val="en-US"/>
        </w:rPr>
        <w:t>(</w:t>
      </w:r>
      <w:hyperlink r:id="rId21" w:anchor="bookmark=id.dafjq5r31fpm" w:history="1">
        <w:r w:rsidRPr="00983AF9">
          <w:rPr>
            <w:rStyle w:val="Hyperlink"/>
            <w:color w:val="000000" w:themeColor="text1"/>
            <w:lang w:val="en-US"/>
          </w:rPr>
          <w:t>Figure 3a</w:t>
        </w:r>
      </w:hyperlink>
      <w:r w:rsidRPr="00983AF9">
        <w:rPr>
          <w:color w:val="000000" w:themeColor="text1"/>
          <w:lang w:val="en-US"/>
        </w:rPr>
        <w:t>).</w:t>
      </w:r>
    </w:p>
    <w:p w:rsidR="00382694" w:rsidRPr="00983AF9" w:rsidP="008E2E61" w14:paraId="20FCAF29" w14:textId="0C2EC3D6">
      <w:pPr>
        <w:pStyle w:val="MDPI31text"/>
      </w:pPr>
      <w:del w:id="140" w:author="Editor 2" w:date="2025-08-30T01:16:12Z">
        <w:r w:rsidRPr="00983AF9">
          <w:rPr>
            <w:lang w:val="en-US"/>
          </w:rPr>
          <w:delText>Mean</w:delText>
        </w:r>
      </w:del>
      <w:ins w:id="141" w:author="Editor 2" w:date="2025-08-30T01:16:12Z">
        <w:r>
          <w:rPr>
            <w:lang w:val="en-US"/>
          </w:rPr>
          <w:t>The mean</w:t>
        </w:r>
      </w:ins>
      <w:r w:rsidRPr="00983AF9">
        <w:rPr>
          <w:lang w:val="en-US"/>
        </w:rPr>
        <w:t xml:space="preserve"> germination time (MGT) increased proportionally with salinity </w:t>
      </w:r>
      <w:del w:id="142" w:author="Editor 2" w:date="2025-08-30T01:16:12Z">
        <w:r w:rsidRPr="00983AF9">
          <w:rPr>
            <w:lang w:val="en-US"/>
          </w:rPr>
          <w:delText xml:space="preserve">levels </w:delText>
        </w:r>
      </w:del>
      <w:r w:rsidRPr="00983AF9">
        <w:rPr>
          <w:lang w:val="en-US"/>
        </w:rPr>
        <w:t xml:space="preserve">across all </w:t>
      </w:r>
      <w:ins w:id="143" w:author="Editor 2" w:date="2025-08-30T01:16:12Z">
        <w:r>
          <w:rPr>
            <w:lang w:val="en-US"/>
          </w:rPr>
          <w:t xml:space="preserve">the </w:t>
        </w:r>
      </w:ins>
      <w:r w:rsidRPr="00983AF9">
        <w:rPr>
          <w:lang w:val="en-US"/>
        </w:rPr>
        <w:t>treatments. At 0 mM NaCl, MGT was shortest in BR-11001 (1.15 days) and BR-11002 (1.11 days)</w:t>
      </w:r>
      <w:del w:id="144" w:author="Editor 2" w:date="2025-08-30T01:16:12Z">
        <w:r w:rsidRPr="00983AF9">
          <w:rPr>
            <w:lang w:val="en-US"/>
          </w:rPr>
          <w:delText>,</w:delText>
        </w:r>
      </w:del>
      <w:r w:rsidRPr="00983AF9">
        <w:rPr>
          <w:lang w:val="en-US"/>
        </w:rPr>
        <w:t xml:space="preserve"> compared </w:t>
      </w:r>
      <w:del w:id="145" w:author="Editor 2" w:date="2025-08-30T01:16:12Z">
        <w:r w:rsidRPr="00983AF9">
          <w:rPr>
            <w:lang w:val="en-US"/>
          </w:rPr>
          <w:delText>to</w:delText>
        </w:r>
      </w:del>
      <w:ins w:id="146" w:author="Editor 2" w:date="2025-08-30T01:16:12Z">
        <w:r>
          <w:rPr>
            <w:lang w:val="en-US"/>
          </w:rPr>
          <w:t>with</w:t>
        </w:r>
      </w:ins>
      <w:r w:rsidRPr="00983AF9">
        <w:rPr>
          <w:lang w:val="en-US"/>
        </w:rPr>
        <w:t xml:space="preserve"> the control (1.36 days). Under 450 mM NaCl, MGT was significantly prolonged in all </w:t>
      </w:r>
      <w:ins w:id="147" w:author="Editor 2" w:date="2025-08-30T01:16:12Z">
        <w:r>
          <w:rPr>
            <w:lang w:val="en-US"/>
          </w:rPr>
          <w:t xml:space="preserve">the </w:t>
        </w:r>
      </w:ins>
      <w:r w:rsidRPr="00983AF9">
        <w:rPr>
          <w:lang w:val="en-US"/>
        </w:rPr>
        <w:t xml:space="preserve">treatments but remained lower in </w:t>
      </w:r>
      <w:ins w:id="148" w:author="Editor 2" w:date="2025-08-30T01:16:12Z">
        <w:r>
          <w:rPr>
            <w:lang w:val="en-US"/>
          </w:rPr>
          <w:t xml:space="preserve">the </w:t>
        </w:r>
      </w:ins>
      <w:r w:rsidRPr="00983AF9">
        <w:rPr>
          <w:lang w:val="en-US"/>
        </w:rPr>
        <w:t xml:space="preserve">inoculated seeds: 5.74 days in the control </w:t>
      </w:r>
      <w:r w:rsidRPr="00983AF9">
        <w:rPr>
          <w:lang w:val="en-US"/>
        </w:rPr>
        <w:t>versus</w:t>
      </w:r>
      <w:r w:rsidRPr="00983AF9">
        <w:rPr>
          <w:lang w:val="en-US"/>
        </w:rPr>
        <w:t xml:space="preserve"> 3.53 and 3.64 days in BR-11001 and BR-11002, respectively </w:t>
      </w:r>
      <w:r w:rsidRPr="00983AF9">
        <w:rPr>
          <w:lang w:val="en-US"/>
        </w:rPr>
        <w:t>(</w:t>
      </w:r>
      <w:hyperlink r:id="rId21" w:anchor="bookmark=id.dafjq5r31fpm" w:history="1">
        <w:r w:rsidRPr="00983AF9">
          <w:rPr>
            <w:rStyle w:val="Hyperlink"/>
            <w:color w:val="000000" w:themeColor="text1"/>
            <w:lang w:val="en-US"/>
          </w:rPr>
          <w:t>Figure 3b</w:t>
        </w:r>
      </w:hyperlink>
      <w:r w:rsidRPr="00983AF9">
        <w:rPr>
          <w:lang w:val="en-US"/>
        </w:rPr>
        <w:t>).</w:t>
      </w:r>
    </w:p>
    <w:p w:rsidR="00382694" w:rsidRPr="00983AF9" w:rsidP="008E2E61" w14:paraId="083D4C29" w14:textId="77777777">
      <w:pPr>
        <w:pStyle w:val="MDPI31text"/>
      </w:pPr>
      <w:del w:id="149" w:author="Editor 2" w:date="2025-08-30T01:16:12Z">
        <w:r w:rsidRPr="00983AF9">
          <w:rPr>
            <w:lang w:val="en-US"/>
          </w:rPr>
          <w:delText>Germination</w:delText>
        </w:r>
      </w:del>
      <w:ins w:id="150" w:author="Editor 2" w:date="2025-08-30T01:16:12Z">
        <w:r>
          <w:rPr>
            <w:lang w:val="en-US"/>
          </w:rPr>
          <w:t>The germination</w:t>
        </w:r>
      </w:ins>
      <w:r w:rsidRPr="00983AF9">
        <w:rPr>
          <w:lang w:val="en-US"/>
        </w:rPr>
        <w:t xml:space="preserve"> uncertainty (GU) increased steadily with </w:t>
      </w:r>
      <w:ins w:id="151" w:author="Editor 2" w:date="2025-08-30T01:16:12Z">
        <w:r>
          <w:rPr>
            <w:lang w:val="en-US"/>
          </w:rPr>
          <w:t xml:space="preserve">increasing </w:t>
        </w:r>
      </w:ins>
      <w:r w:rsidRPr="00983AF9">
        <w:rPr>
          <w:lang w:val="en-US"/>
        </w:rPr>
        <w:t xml:space="preserve">salinity. At 0 mM NaCl, BR-11001 and BR-11002 presented the lowest GU values (0.53 and 0.50), </w:t>
      </w:r>
      <w:del w:id="152" w:author="Editor 2" w:date="2025-08-30T01:16:12Z">
        <w:r w:rsidRPr="00983AF9">
          <w:rPr>
            <w:lang w:val="en-US"/>
          </w:rPr>
          <w:delText>while</w:delText>
        </w:r>
      </w:del>
      <w:ins w:id="153" w:author="Editor 2" w:date="2025-08-30T01:16:12Z">
        <w:r>
          <w:rPr>
            <w:lang w:val="en-US"/>
          </w:rPr>
          <w:t>whereas</w:t>
        </w:r>
      </w:ins>
      <w:r w:rsidRPr="00983AF9">
        <w:rPr>
          <w:lang w:val="en-US"/>
        </w:rPr>
        <w:t xml:space="preserve"> the control </w:t>
      </w:r>
      <w:del w:id="154" w:author="Editor 2" w:date="2025-08-30T01:16:12Z">
        <w:r w:rsidRPr="00983AF9">
          <w:rPr>
            <w:lang w:val="en-US"/>
          </w:rPr>
          <w:delText>exhibited a higher</w:delText>
        </w:r>
      </w:del>
      <w:ins w:id="155" w:author="Editor 2" w:date="2025-08-30T01:16:12Z">
        <w:r>
          <w:rPr>
            <w:lang w:val="en-US"/>
          </w:rPr>
          <w:t>presented a greater</w:t>
        </w:r>
      </w:ins>
      <w:r w:rsidRPr="00983AF9">
        <w:rPr>
          <w:lang w:val="en-US"/>
        </w:rPr>
        <w:t xml:space="preserve"> dispersion (0.77). At 450 mM, </w:t>
      </w:r>
      <w:ins w:id="156" w:author="Editor 2" w:date="2025-08-30T01:16:12Z">
        <w:r>
          <w:rPr>
            <w:lang w:val="en-US"/>
          </w:rPr>
          <w:t xml:space="preserve">the </w:t>
        </w:r>
      </w:ins>
      <w:r w:rsidRPr="00983AF9">
        <w:rPr>
          <w:lang w:val="en-US"/>
        </w:rPr>
        <w:t xml:space="preserve">uncertainty increased to 2.91 </w:t>
      </w:r>
      <w:del w:id="157" w:author="Editor 2" w:date="2025-08-30T01:16:12Z">
        <w:r w:rsidRPr="00983AF9">
          <w:rPr>
            <w:lang w:val="en-US"/>
          </w:rPr>
          <w:delText>in</w:delText>
        </w:r>
      </w:del>
      <w:ins w:id="158" w:author="Editor 2" w:date="2025-08-30T01:16:12Z">
        <w:r>
          <w:rPr>
            <w:lang w:val="en-US"/>
          </w:rPr>
          <w:t>for</w:t>
        </w:r>
      </w:ins>
      <w:r w:rsidRPr="00983AF9">
        <w:rPr>
          <w:lang w:val="en-US"/>
        </w:rPr>
        <w:t xml:space="preserve"> BR-11001, 2.83 </w:t>
      </w:r>
      <w:del w:id="159" w:author="Editor 2" w:date="2025-08-30T01:16:12Z">
        <w:r w:rsidRPr="00983AF9">
          <w:rPr>
            <w:lang w:val="en-US"/>
          </w:rPr>
          <w:delText>in</w:delText>
        </w:r>
      </w:del>
      <w:ins w:id="160" w:author="Editor 2" w:date="2025-08-30T01:16:12Z">
        <w:r>
          <w:rPr>
            <w:lang w:val="en-US"/>
          </w:rPr>
          <w:t>for</w:t>
        </w:r>
      </w:ins>
      <w:r w:rsidRPr="00983AF9">
        <w:rPr>
          <w:lang w:val="en-US"/>
        </w:rPr>
        <w:t xml:space="preserve"> BR-11002, and 2.86 </w:t>
      </w:r>
      <w:del w:id="161" w:author="Editor 2" w:date="2025-08-30T01:16:12Z">
        <w:r w:rsidRPr="00983AF9">
          <w:rPr>
            <w:lang w:val="en-US"/>
          </w:rPr>
          <w:delText>in</w:delText>
        </w:r>
      </w:del>
      <w:ins w:id="162" w:author="Editor 2" w:date="2025-08-30T01:16:12Z">
        <w:r>
          <w:rPr>
            <w:lang w:val="en-US"/>
          </w:rPr>
          <w:t>for</w:t>
        </w:r>
      </w:ins>
      <w:r w:rsidRPr="00983AF9">
        <w:rPr>
          <w:lang w:val="en-US"/>
        </w:rPr>
        <w:t xml:space="preserve"> the control, indicating reduced uniformity of germination events under high salinity </w:t>
      </w:r>
      <w:r w:rsidRPr="00983AF9">
        <w:rPr>
          <w:lang w:val="en-US"/>
        </w:rPr>
        <w:t>(</w:t>
      </w:r>
      <w:hyperlink r:id="rId21" w:anchor="bookmark=id.dafjq5r31fpm" w:history="1">
        <w:r w:rsidRPr="00983AF9">
          <w:rPr>
            <w:rStyle w:val="Hyperlink"/>
            <w:color w:val="000000" w:themeColor="text1"/>
            <w:lang w:val="en-US"/>
          </w:rPr>
          <w:t>Figure 3c</w:t>
        </w:r>
      </w:hyperlink>
      <w:r w:rsidRPr="00983AF9">
        <w:rPr>
          <w:lang w:val="en-US"/>
        </w:rPr>
        <w:t>).</w:t>
      </w:r>
    </w:p>
    <w:p w:rsidR="00382694" w:rsidRPr="00983AF9" w:rsidP="008E2E61" w14:paraId="2B87E371" w14:textId="77777777">
      <w:pPr>
        <w:pStyle w:val="MDPI31text"/>
      </w:pPr>
      <w:del w:id="163" w:author="Editor 2" w:date="2025-08-30T01:16:12Z">
        <w:r w:rsidRPr="00983AF9">
          <w:rPr>
            <w:lang w:val="en-US"/>
          </w:rPr>
          <w:delText>Germination</w:delText>
        </w:r>
      </w:del>
      <w:ins w:id="164" w:author="Editor 2" w:date="2025-08-30T01:16:12Z">
        <w:r>
          <w:rPr>
            <w:lang w:val="en-US"/>
          </w:rPr>
          <w:t>The germination</w:t>
        </w:r>
      </w:ins>
      <w:r w:rsidRPr="00983AF9">
        <w:rPr>
          <w:lang w:val="en-US"/>
        </w:rPr>
        <w:t xml:space="preserve"> synchrony (GS) followed an inverse trend, decreasing as </w:t>
      </w:r>
      <w:ins w:id="165" w:author="Editor 2" w:date="2025-08-30T01:16:12Z">
        <w:r>
          <w:rPr>
            <w:lang w:val="en-US"/>
          </w:rPr>
          <w:t xml:space="preserve">the </w:t>
        </w:r>
      </w:ins>
      <w:r w:rsidRPr="00983AF9">
        <w:rPr>
          <w:lang w:val="en-US"/>
        </w:rPr>
        <w:t xml:space="preserve">NaCl concentration increased. Under </w:t>
      </w:r>
      <w:ins w:id="166" w:author="Editor" w:date="2025-08-30T01:16:16Z">
        <w:r w:rsidRPr="00983AF9">
          <w:rPr>
            <w:lang w:val="en-US"/>
          </w:rPr>
          <w:t>non</w:t>
        </w:r>
      </w:ins>
      <w:del w:id="167" w:author="Editor" w:date="2025-08-30T01:16:16Z">
        <w:r w:rsidRPr="00983AF9">
          <w:rPr>
            <w:lang w:val="en-US"/>
          </w:rPr>
          <w:delText>non-</w:delText>
        </w:r>
      </w:del>
      <w:r w:rsidRPr="00983AF9">
        <w:rPr>
          <w:lang w:val="en-US"/>
        </w:rPr>
        <w:t xml:space="preserve">saline conditions, synchrony was highest in BR-11001 (0.83), followed by BR-11002 (0.80) and the control (0.75). At 450 mM, GS </w:t>
      </w:r>
      <w:del w:id="168" w:author="Editor 2" w:date="2025-08-30T01:16:12Z">
        <w:r w:rsidRPr="00983AF9">
          <w:rPr>
            <w:lang w:val="en-US"/>
          </w:rPr>
          <w:delText>dropped</w:delText>
        </w:r>
      </w:del>
      <w:ins w:id="169" w:author="Editor 2" w:date="2025-08-30T01:16:12Z">
        <w:r>
          <w:rPr>
            <w:lang w:val="en-US"/>
          </w:rPr>
          <w:t>decreased</w:t>
        </w:r>
      </w:ins>
      <w:r w:rsidRPr="00983AF9">
        <w:rPr>
          <w:lang w:val="en-US"/>
        </w:rPr>
        <w:t xml:space="preserve"> across all </w:t>
      </w:r>
      <w:ins w:id="170" w:author="Editor 2" w:date="2025-08-30T01:16:12Z">
        <w:r>
          <w:rPr>
            <w:lang w:val="en-US"/>
          </w:rPr>
          <w:t xml:space="preserve">the </w:t>
        </w:r>
      </w:ins>
      <w:r w:rsidRPr="00983AF9">
        <w:rPr>
          <w:lang w:val="en-US"/>
        </w:rPr>
        <w:t xml:space="preserve">treatments but remained significantly </w:t>
      </w:r>
      <w:del w:id="171" w:author="Editor 2" w:date="2025-08-30T01:16:12Z">
        <w:r w:rsidRPr="00983AF9">
          <w:rPr>
            <w:lang w:val="en-US"/>
          </w:rPr>
          <w:delText>higher</w:delText>
        </w:r>
      </w:del>
      <w:ins w:id="172" w:author="Editor 2" w:date="2025-08-30T01:16:12Z">
        <w:r>
          <w:rPr>
            <w:lang w:val="en-US"/>
          </w:rPr>
          <w:t>greater</w:t>
        </w:r>
      </w:ins>
      <w:r w:rsidRPr="00983AF9">
        <w:rPr>
          <w:lang w:val="en-US"/>
        </w:rPr>
        <w:t xml:space="preserve"> in </w:t>
      </w:r>
      <w:ins w:id="173" w:author="Editor 2" w:date="2025-08-30T01:16:12Z">
        <w:r>
          <w:rPr>
            <w:lang w:val="en-US"/>
          </w:rPr>
          <w:t xml:space="preserve">the </w:t>
        </w:r>
      </w:ins>
      <w:r w:rsidRPr="00983AF9">
        <w:rPr>
          <w:lang w:val="en-US"/>
        </w:rPr>
        <w:t xml:space="preserve">inoculated treatments (0.13 and 0.15 for BR-11001 and BR-11002, respectively) </w:t>
      </w:r>
      <w:del w:id="174" w:author="Editor 2" w:date="2025-08-30T01:16:12Z">
        <w:r w:rsidRPr="00983AF9">
          <w:rPr>
            <w:lang w:val="en-US"/>
          </w:rPr>
          <w:delText>compared to</w:delText>
        </w:r>
      </w:del>
      <w:ins w:id="175" w:author="Editor 2" w:date="2025-08-30T01:16:12Z">
        <w:r>
          <w:rPr>
            <w:lang w:val="en-US"/>
          </w:rPr>
          <w:t>than in</w:t>
        </w:r>
      </w:ins>
      <w:r w:rsidRPr="00983AF9">
        <w:rPr>
          <w:lang w:val="en-US"/>
        </w:rPr>
        <w:t xml:space="preserve"> the control (0.12) </w:t>
      </w:r>
      <w:r w:rsidRPr="00983AF9">
        <w:rPr>
          <w:lang w:val="en-US"/>
        </w:rPr>
        <w:t>(</w:t>
      </w:r>
      <w:hyperlink r:id="rId21" w:anchor="bookmark=id.dafjq5r31fpm" w:history="1">
        <w:r w:rsidRPr="00983AF9">
          <w:rPr>
            <w:rStyle w:val="Hyperlink"/>
            <w:color w:val="000000" w:themeColor="text1"/>
            <w:lang w:val="en-US"/>
          </w:rPr>
          <w:t>Figure 3d</w:t>
        </w:r>
      </w:hyperlink>
      <w:r w:rsidRPr="00983AF9">
        <w:rPr>
          <w:lang w:val="en-US"/>
        </w:rPr>
        <w:t>).</w:t>
      </w:r>
    </w:p>
    <w:p w:rsidR="00847DA4" w:rsidRPr="00927C07" w:rsidP="008E2E61" w14:paraId="51D58F67" w14:textId="77777777">
      <w:pPr>
        <w:pStyle w:val="MDPI51figurecaption"/>
        <w:ind w:left="0"/>
        <w:rPr>
          <w:bCs/>
        </w:rPr>
      </w:pPr>
      <w:r>
        <w:rPr>
          <w:noProof/>
          <w:sz w:val="22"/>
          <w:szCs w:val="22"/>
          <w:bdr w:val="none" w:sz="0" w:space="0" w:color="auto" w:frame="1"/>
        </w:rPr>
        <w:drawing>
          <wp:anchor distT="0" distB="0" distL="114300" distR="114300" simplePos="0" relativeHeight="251658240" behindDoc="0" locked="0" layoutInCell="1" allowOverlap="1">
            <wp:simplePos x="0" y="0"/>
            <wp:positionH relativeFrom="column">
              <wp:posOffset>589280</wp:posOffset>
            </wp:positionH>
            <wp:positionV relativeFrom="paragraph">
              <wp:posOffset>351130</wp:posOffset>
            </wp:positionV>
            <wp:extent cx="5731510" cy="5154295"/>
            <wp:effectExtent l="0" t="0" r="2540" b="8255"/>
            <wp:wrapTopAndBottom/>
            <wp:docPr id="51594616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46164" name="Picture 5"/>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5154295"/>
                    </a:xfrm>
                    <a:prstGeom prst="rect">
                      <a:avLst/>
                    </a:prstGeom>
                    <a:noFill/>
                    <a:ln>
                      <a:noFill/>
                    </a:ln>
                  </pic:spPr>
                </pic:pic>
              </a:graphicData>
            </a:graphic>
          </wp:anchor>
        </w:drawing>
      </w:r>
    </w:p>
    <w:p w:rsidR="00382694" w:rsidP="008E2E61" w14:paraId="4E56AB2E" w14:textId="35CBB020">
      <w:pPr>
        <w:pStyle w:val="MDPI51figurecaption"/>
      </w:pPr>
      <w:r w:rsidRPr="008E2E61">
        <w:rPr>
          <w:b/>
          <w:lang w:val="en-US"/>
        </w:rPr>
        <w:t xml:space="preserve">Figure 3. </w:t>
      </w:r>
      <w:r w:rsidRPr="00805944" w:rsidR="00847DA4">
        <w:rPr>
          <w:lang w:val="en-US"/>
        </w:rPr>
        <w:t xml:space="preserve">Germination responses of </w:t>
      </w:r>
      <w:r w:rsidRPr="00805944" w:rsidR="00847DA4">
        <w:rPr>
          <w:i/>
          <w:iCs/>
          <w:lang w:val="en-US"/>
        </w:rPr>
        <w:t>C. quinoa</w:t>
      </w:r>
      <w:r w:rsidRPr="00805944" w:rsidR="00847DA4">
        <w:rPr>
          <w:lang w:val="en-US"/>
        </w:rPr>
        <w:t xml:space="preserve"> seeds inoculated with </w:t>
      </w:r>
      <w:r w:rsidRPr="00805944" w:rsidR="00847DA4">
        <w:rPr>
          <w:i/>
          <w:iCs/>
          <w:lang w:val="en-US"/>
        </w:rPr>
        <w:t>A. brasilense</w:t>
      </w:r>
      <w:r w:rsidRPr="00805944" w:rsidR="00847DA4">
        <w:rPr>
          <w:lang w:val="en-US"/>
        </w:rPr>
        <w:t xml:space="preserve"> BR-11001 </w:t>
      </w:r>
      <w:del w:id="176" w:author="Editor 2" w:date="2025-08-30T01:16:12Z">
        <w:r w:rsidRPr="00805944" w:rsidR="00847DA4">
          <w:rPr>
            <w:lang w:val="en-US"/>
          </w:rPr>
          <w:delText>and</w:delText>
        </w:r>
      </w:del>
      <w:ins w:id="177" w:author="Editor 2" w:date="2025-08-30T01:16:12Z">
        <w:r>
          <w:rPr>
            <w:lang w:val="en-US"/>
          </w:rPr>
          <w:t>or</w:t>
        </w:r>
      </w:ins>
      <w:r w:rsidRPr="00805944" w:rsidR="00847DA4">
        <w:rPr>
          <w:lang w:val="en-US"/>
        </w:rPr>
        <w:t xml:space="preserve"> BR-11002 under NaCl concentrations ranging from 0 to 450 mM (n = 4). (</w:t>
      </w:r>
      <w:r w:rsidRPr="004E4A1F" w:rsidR="00847DA4">
        <w:rPr>
          <w:b/>
          <w:lang w:val="en-US"/>
        </w:rPr>
        <w:t>a</w:t>
      </w:r>
      <w:r w:rsidRPr="00805944" w:rsidR="00847DA4">
        <w:rPr>
          <w:lang w:val="en-US"/>
        </w:rPr>
        <w:t>) Germination percentage, (</w:t>
      </w:r>
      <w:r w:rsidRPr="004E4A1F" w:rsidR="00847DA4">
        <w:rPr>
          <w:b/>
          <w:lang w:val="en-US"/>
        </w:rPr>
        <w:t>b</w:t>
      </w:r>
      <w:r w:rsidRPr="00805944" w:rsidR="00847DA4">
        <w:rPr>
          <w:lang w:val="en-US"/>
        </w:rPr>
        <w:t>) mean germination time, (</w:t>
      </w:r>
      <w:r w:rsidRPr="004E4A1F" w:rsidR="00847DA4">
        <w:rPr>
          <w:b/>
          <w:lang w:val="en-US"/>
        </w:rPr>
        <w:t>c</w:t>
      </w:r>
      <w:r w:rsidRPr="00805944" w:rsidR="00847DA4">
        <w:rPr>
          <w:lang w:val="en-US"/>
        </w:rPr>
        <w:t>) germination uncertainty, and (</w:t>
      </w:r>
      <w:r w:rsidRPr="004E4A1F" w:rsidR="00847DA4">
        <w:rPr>
          <w:b/>
          <w:lang w:val="en-US"/>
        </w:rPr>
        <w:t>d</w:t>
      </w:r>
      <w:r w:rsidRPr="00805944" w:rsidR="00847DA4">
        <w:rPr>
          <w:lang w:val="en-US"/>
        </w:rPr>
        <w:t xml:space="preserve">) germination synchrony. </w:t>
      </w:r>
      <w:del w:id="178" w:author="Editor 2" w:date="2025-08-30T01:16:12Z">
        <w:r w:rsidRPr="00805944" w:rsidR="00847DA4">
          <w:rPr>
            <w:lang w:val="en-US"/>
          </w:rPr>
          <w:delText>Error</w:delText>
        </w:r>
      </w:del>
      <w:ins w:id="179" w:author="Editor 2" w:date="2025-08-30T01:16:12Z">
        <w:r>
          <w:rPr>
            <w:lang w:val="en-US"/>
          </w:rPr>
          <w:t>The error</w:t>
        </w:r>
      </w:ins>
      <w:r w:rsidRPr="00805944" w:rsidR="00847DA4">
        <w:rPr>
          <w:lang w:val="en-US"/>
        </w:rPr>
        <w:t xml:space="preserve"> bars represent ± </w:t>
      </w:r>
      <w:del w:id="180" w:author="Editor 2" w:date="2025-08-30T01:16:12Z">
        <w:r w:rsidRPr="00805944" w:rsidR="00847DA4">
          <w:rPr>
            <w:lang w:val="en-US"/>
          </w:rPr>
          <w:delText>SE</w:delText>
        </w:r>
      </w:del>
      <w:ins w:id="181" w:author="Editor 2" w:date="2025-08-30T01:16:12Z">
        <w:r>
          <w:rPr>
            <w:lang w:val="en-US"/>
          </w:rPr>
          <w:t>SEs</w:t>
        </w:r>
      </w:ins>
      <w:r w:rsidRPr="00805944" w:rsidR="00847DA4">
        <w:rPr>
          <w:lang w:val="en-US"/>
        </w:rPr>
        <w:t>. Lowercase letters indicate differences among strains within each salinity level; uppercase letters indicate differences among NaCl levels within each strain (Tukey’s HSD, p &lt; 0.05).</w:t>
      </w:r>
    </w:p>
    <w:p w:rsidR="00382694" w:rsidRPr="008E2E61" w:rsidP="00757E4A" w14:paraId="797B1F47" w14:textId="2F261264">
      <w:pPr>
        <w:pStyle w:val="MDPI22heading2"/>
      </w:pPr>
      <w:r w:rsidRPr="008E2E61">
        <w:rPr>
          <w:lang w:val="en-US"/>
        </w:rPr>
        <w:t>2.3. Seedling traits and biomass allocation</w:t>
      </w:r>
    </w:p>
    <w:p w:rsidR="00382694" w:rsidRPr="00983AF9" w:rsidP="008E2E61" w14:paraId="627C49CC" w14:textId="77777777">
      <w:pPr>
        <w:pStyle w:val="MDPI31text"/>
        <w:rPr>
          <w:color w:val="000000" w:themeColor="text1"/>
        </w:rPr>
      </w:pPr>
      <w:r w:rsidRPr="00983AF9">
        <w:rPr>
          <w:lang w:val="en-US"/>
        </w:rPr>
        <w:t>Significant main effects of inoculation, salinity level, and their interaction (p</w:t>
      </w:r>
      <w:r w:rsidRPr="00983AF9">
        <w:rPr>
          <w:rFonts w:ascii="Times New Roman" w:hAnsi="Times New Roman"/>
          <w:lang w:val="en-US"/>
        </w:rPr>
        <w:t> </w:t>
      </w:r>
      <w:r w:rsidRPr="00983AF9">
        <w:rPr>
          <w:lang w:val="en-US"/>
        </w:rPr>
        <w:t>&lt;</w:t>
      </w:r>
      <w:r w:rsidRPr="00983AF9">
        <w:rPr>
          <w:rFonts w:ascii="Times New Roman" w:hAnsi="Times New Roman"/>
          <w:lang w:val="en-US"/>
        </w:rPr>
        <w:t> </w:t>
      </w:r>
      <w:r w:rsidRPr="00983AF9">
        <w:rPr>
          <w:lang w:val="en-US"/>
        </w:rPr>
        <w:t xml:space="preserve">0.001) were detected for all measured seedling parameters, including shoot length, root length, dry weight, and </w:t>
      </w:r>
      <w:ins w:id="182" w:author="Editor 2" w:date="2025-08-30T01:16:12Z">
        <w:r>
          <w:rPr>
            <w:lang w:val="en-US"/>
          </w:rPr>
          <w:t xml:space="preserve">the </w:t>
        </w:r>
      </w:ins>
      <w:r w:rsidRPr="00983AF9">
        <w:rPr>
          <w:lang w:val="en-US"/>
        </w:rPr>
        <w:t>seedling vigor index (</w:t>
      </w:r>
      <w:r w:rsidRPr="00983AF9">
        <w:rPr>
          <w:color w:val="000000" w:themeColor="text1"/>
          <w:lang w:val="en-US"/>
        </w:rPr>
        <w:t xml:space="preserve">SVI) </w:t>
      </w:r>
      <w:r w:rsidRPr="00983AF9">
        <w:rPr>
          <w:color w:val="000000" w:themeColor="text1"/>
          <w:lang w:val="en-US"/>
        </w:rPr>
        <w:t>(</w:t>
      </w:r>
      <w:hyperlink r:id="rId19" w:anchor="bookmark=id.9wot7xjhzvp8" w:history="1">
        <w:r w:rsidRPr="00983AF9">
          <w:rPr>
            <w:rStyle w:val="Hyperlink"/>
            <w:color w:val="000000" w:themeColor="text1"/>
            <w:lang w:val="en-US"/>
          </w:rPr>
          <w:t>Figure 4</w:t>
        </w:r>
      </w:hyperlink>
      <w:r w:rsidRPr="00983AF9">
        <w:rPr>
          <w:color w:val="000000" w:themeColor="text1"/>
          <w:lang w:val="en-US"/>
        </w:rPr>
        <w:t xml:space="preserve">). </w:t>
      </w:r>
      <w:del w:id="183" w:author="Editor 2" w:date="2025-08-30T01:16:12Z">
        <w:r w:rsidRPr="00983AF9">
          <w:rPr>
            <w:color w:val="000000" w:themeColor="text1"/>
            <w:lang w:val="en-US"/>
          </w:rPr>
          <w:delText>Inoculation with</w:delText>
        </w:r>
      </w:del>
      <w:ins w:id="184" w:author="Editor 2" w:date="2025-08-30T01:16:12Z">
        <w:r>
          <w:rPr>
            <w:color w:themeColor="tx1"/>
            <w:lang w:val="en-US"/>
          </w:rPr>
          <w:t>Compared with the uninoculated control, inoculation with the</w:t>
        </w:r>
      </w:ins>
      <w:r w:rsidRPr="00983AF9">
        <w:rPr>
          <w:color w:val="000000" w:themeColor="text1"/>
          <w:lang w:val="en-US"/>
        </w:rPr>
        <w:t xml:space="preserve"> </w:t>
      </w:r>
      <w:r w:rsidRPr="00983AF9">
        <w:rPr>
          <w:i/>
          <w:iCs/>
          <w:color w:val="000000" w:themeColor="text1"/>
          <w:lang w:val="en-US"/>
        </w:rPr>
        <w:t xml:space="preserve">A. brasilense </w:t>
      </w:r>
      <w:r w:rsidRPr="00983AF9">
        <w:rPr>
          <w:color w:val="000000" w:themeColor="text1"/>
          <w:lang w:val="en-US"/>
        </w:rPr>
        <w:t>strains BR-11001 and BR-11002 consistently enhanced seedling performance across all salinity treatments</w:t>
      </w:r>
      <w:del w:id="185" w:author="Editor 2" w:date="2025-08-30T01:16:12Z">
        <w:r w:rsidRPr="00983AF9">
          <w:rPr>
            <w:color w:val="000000" w:themeColor="text1"/>
            <w:lang w:val="en-US"/>
          </w:rPr>
          <w:delText xml:space="preserve"> when compared to the uninoculated control</w:delText>
        </w:r>
      </w:del>
      <w:r w:rsidRPr="00983AF9">
        <w:rPr>
          <w:color w:val="000000" w:themeColor="text1"/>
          <w:lang w:val="en-US"/>
        </w:rPr>
        <w:t>.</w:t>
      </w:r>
    </w:p>
    <w:p w:rsidR="00382694" w:rsidRPr="00983AF9" w:rsidP="008E2E61" w14:paraId="78730A86" w14:textId="77777777">
      <w:pPr>
        <w:pStyle w:val="MDPI31text"/>
      </w:pPr>
      <w:r w:rsidRPr="00983AF9">
        <w:rPr>
          <w:lang w:val="en-US"/>
        </w:rPr>
        <w:t xml:space="preserve">Shoot length </w:t>
      </w:r>
      <w:del w:id="186" w:author="Editor 2" w:date="2025-08-30T01:16:12Z">
        <w:r w:rsidRPr="00983AF9">
          <w:rPr>
            <w:lang w:val="en-US"/>
          </w:rPr>
          <w:delText>exhibited progressive reductions</w:delText>
        </w:r>
      </w:del>
      <w:ins w:id="187" w:author="Editor 2" w:date="2025-08-30T01:16:12Z">
        <w:r>
          <w:rPr>
            <w:lang w:val="en-US"/>
          </w:rPr>
          <w:t>progressively decreased</w:t>
        </w:r>
      </w:ins>
      <w:r w:rsidRPr="00983AF9">
        <w:rPr>
          <w:lang w:val="en-US"/>
        </w:rPr>
        <w:t xml:space="preserve"> with increasing NaCl concentration, but the extent of </w:t>
      </w:r>
      <w:del w:id="188" w:author="Editor 2" w:date="2025-08-30T01:16:12Z">
        <w:r w:rsidRPr="00983AF9">
          <w:rPr>
            <w:lang w:val="en-US"/>
          </w:rPr>
          <w:delText>decline</w:delText>
        </w:r>
      </w:del>
      <w:ins w:id="189" w:author="Editor 2" w:date="2025-08-30T01:16:12Z">
        <w:r>
          <w:rPr>
            <w:lang w:val="en-US"/>
          </w:rPr>
          <w:t>the decrease</w:t>
        </w:r>
      </w:ins>
      <w:r w:rsidRPr="00983AF9">
        <w:rPr>
          <w:lang w:val="en-US"/>
        </w:rPr>
        <w:t xml:space="preserve"> was substantially mitigated by bacterial inoculation. Under </w:t>
      </w:r>
      <w:ins w:id="190" w:author="Editor" w:date="2025-08-30T01:16:16Z">
        <w:r w:rsidRPr="00983AF9">
          <w:rPr>
            <w:lang w:val="en-US"/>
          </w:rPr>
          <w:t>non</w:t>
        </w:r>
      </w:ins>
      <w:del w:id="191" w:author="Editor" w:date="2025-08-30T01:16:16Z">
        <w:r w:rsidRPr="00983AF9">
          <w:rPr>
            <w:lang w:val="en-US"/>
          </w:rPr>
          <w:delText>non-</w:delText>
        </w:r>
      </w:del>
      <w:r w:rsidRPr="00983AF9">
        <w:rPr>
          <w:lang w:val="en-US"/>
        </w:rPr>
        <w:t>saline conditions (0</w:t>
      </w:r>
      <w:r w:rsidRPr="00983AF9">
        <w:rPr>
          <w:rFonts w:ascii="Times New Roman" w:hAnsi="Times New Roman"/>
          <w:lang w:val="en-US"/>
        </w:rPr>
        <w:t> </w:t>
      </w:r>
      <w:r w:rsidRPr="00983AF9">
        <w:rPr>
          <w:lang w:val="en-US"/>
        </w:rPr>
        <w:t xml:space="preserve">mM), </w:t>
      </w:r>
      <w:ins w:id="192" w:author="Editor 2" w:date="2025-08-30T01:16:12Z">
        <w:r>
          <w:rPr>
            <w:lang w:val="en-US"/>
          </w:rPr>
          <w:t xml:space="preserve">the </w:t>
        </w:r>
      </w:ins>
      <w:r w:rsidRPr="00983AF9">
        <w:rPr>
          <w:lang w:val="en-US"/>
        </w:rPr>
        <w:t>shoot length reached 6.03</w:t>
      </w:r>
      <w:r w:rsidRPr="00983AF9">
        <w:rPr>
          <w:rFonts w:ascii="Times New Roman" w:hAnsi="Times New Roman"/>
          <w:lang w:val="en-US"/>
        </w:rPr>
        <w:t> </w:t>
      </w:r>
      <w:r w:rsidRPr="00983AF9">
        <w:rPr>
          <w:lang w:val="en-US"/>
        </w:rPr>
        <w:t>cm and 5.81</w:t>
      </w:r>
      <w:r w:rsidRPr="00983AF9">
        <w:rPr>
          <w:rFonts w:ascii="Times New Roman" w:hAnsi="Times New Roman"/>
          <w:lang w:val="en-US"/>
        </w:rPr>
        <w:t> </w:t>
      </w:r>
      <w:r w:rsidRPr="00983AF9">
        <w:rPr>
          <w:lang w:val="en-US"/>
        </w:rPr>
        <w:t xml:space="preserve">cm in BR-11002 and BR-11001, respectively, </w:t>
      </w:r>
      <w:del w:id="193" w:author="Editor 2" w:date="2025-08-30T01:16:12Z">
        <w:r w:rsidRPr="00983AF9">
          <w:rPr>
            <w:lang w:val="en-US"/>
          </w:rPr>
          <w:delText>compared to</w:delText>
        </w:r>
      </w:del>
      <w:ins w:id="194" w:author="Editor 2" w:date="2025-08-30T01:16:12Z">
        <w:r>
          <w:rPr>
            <w:lang w:val="en-US"/>
          </w:rPr>
          <w:t>whereas it was</w:t>
        </w:r>
      </w:ins>
      <w:r w:rsidRPr="00983AF9">
        <w:rPr>
          <w:lang w:val="en-US"/>
        </w:rPr>
        <w:t xml:space="preserve"> 4.77</w:t>
      </w:r>
      <w:r w:rsidRPr="00983AF9">
        <w:rPr>
          <w:rFonts w:ascii="Times New Roman" w:hAnsi="Times New Roman"/>
          <w:lang w:val="en-US"/>
        </w:rPr>
        <w:t> </w:t>
      </w:r>
      <w:r w:rsidRPr="00983AF9">
        <w:rPr>
          <w:lang w:val="en-US"/>
        </w:rPr>
        <w:t>cm in the control. At 450</w:t>
      </w:r>
      <w:r w:rsidRPr="00983AF9">
        <w:rPr>
          <w:rFonts w:ascii="Times New Roman" w:hAnsi="Times New Roman"/>
          <w:lang w:val="en-US"/>
        </w:rPr>
        <w:t> </w:t>
      </w:r>
      <w:r w:rsidRPr="00983AF9">
        <w:rPr>
          <w:lang w:val="en-US"/>
        </w:rPr>
        <w:t>mM NaCl, BR-11002 maintained a significantly greater shoot length (3.96</w:t>
      </w:r>
      <w:r w:rsidRPr="00983AF9">
        <w:rPr>
          <w:rFonts w:ascii="Times New Roman" w:hAnsi="Times New Roman"/>
          <w:lang w:val="en-US"/>
        </w:rPr>
        <w:t> </w:t>
      </w:r>
      <w:r w:rsidRPr="00983AF9">
        <w:rPr>
          <w:lang w:val="en-US"/>
        </w:rPr>
        <w:t xml:space="preserve">cm) than </w:t>
      </w:r>
      <w:ins w:id="195" w:author="Editor 2" w:date="2025-08-30T01:16:12Z">
        <w:r>
          <w:rPr>
            <w:lang w:val="en-US"/>
          </w:rPr>
          <w:t xml:space="preserve">did </w:t>
        </w:r>
      </w:ins>
      <w:r w:rsidRPr="00983AF9">
        <w:rPr>
          <w:lang w:val="en-US"/>
        </w:rPr>
        <w:t>BR-11001 (3.06</w:t>
      </w:r>
      <w:r w:rsidRPr="00983AF9">
        <w:rPr>
          <w:rFonts w:ascii="Times New Roman" w:hAnsi="Times New Roman"/>
          <w:lang w:val="en-US"/>
        </w:rPr>
        <w:t> </w:t>
      </w:r>
      <w:r w:rsidRPr="00983AF9">
        <w:rPr>
          <w:lang w:val="en-US"/>
        </w:rPr>
        <w:t>cm) and the control (2.11</w:t>
      </w:r>
      <w:r w:rsidRPr="00983AF9">
        <w:rPr>
          <w:rFonts w:ascii="Times New Roman" w:hAnsi="Times New Roman"/>
          <w:lang w:val="en-US"/>
        </w:rPr>
        <w:t> </w:t>
      </w:r>
      <w:r w:rsidRPr="00983AF9">
        <w:rPr>
          <w:lang w:val="en-US"/>
        </w:rPr>
        <w:t xml:space="preserve">cm) </w:t>
      </w:r>
      <w:r w:rsidRPr="00983AF9">
        <w:rPr>
          <w:lang w:val="en-US"/>
        </w:rPr>
        <w:t>(</w:t>
      </w:r>
      <w:hyperlink r:id="rId21" w:anchor="bookmark=id.9wot7xjhzvp8" w:history="1">
        <w:r w:rsidRPr="00983AF9">
          <w:rPr>
            <w:rStyle w:val="Hyperlink"/>
            <w:color w:val="000000" w:themeColor="text1"/>
            <w:lang w:val="en-US"/>
          </w:rPr>
          <w:t>Figure 4a</w:t>
        </w:r>
      </w:hyperlink>
      <w:r w:rsidRPr="00983AF9">
        <w:rPr>
          <w:lang w:val="en-US"/>
        </w:rPr>
        <w:t>)</w:t>
      </w:r>
      <w:ins w:id="196" w:author="Editor 2" w:date="2025-08-30T01:16:12Z">
        <w:r>
          <w:rPr>
            <w:lang w:val="en-US"/>
          </w:rPr>
          <w:t>.</w:t>
        </w:r>
      </w:ins>
    </w:p>
    <w:p w:rsidR="00382694" w:rsidRPr="00983AF9" w:rsidP="008E2E61" w14:paraId="54C33A93" w14:textId="77777777">
      <w:pPr>
        <w:pStyle w:val="MDPI31text"/>
        <w:rPr>
          <w:color w:val="000000" w:themeColor="text1"/>
        </w:rPr>
      </w:pPr>
      <w:del w:id="197" w:author="Editor 2" w:date="2025-08-30T01:16:12Z">
        <w:r w:rsidRPr="00983AF9">
          <w:rPr>
            <w:lang w:val="en-US"/>
          </w:rPr>
          <w:delText>Root</w:delText>
        </w:r>
      </w:del>
      <w:ins w:id="198" w:author="Editor 2" w:date="2025-08-30T01:16:12Z">
        <w:r>
          <w:rPr>
            <w:lang w:val="en-US"/>
          </w:rPr>
          <w:t>The</w:t>
        </w:r>
      </w:ins>
      <w:r w:rsidRPr="00983AF9">
        <w:rPr>
          <w:lang w:val="en-US"/>
        </w:rPr>
        <w:t xml:space="preserve"> length </w:t>
      </w:r>
      <w:ins w:id="199" w:author="Editor 2" w:date="2025-08-30T01:16:12Z">
        <w:r>
          <w:rPr>
            <w:lang w:val="en-US"/>
          </w:rPr>
          <w:t xml:space="preserve">of the roots </w:t>
        </w:r>
      </w:ins>
      <w:r w:rsidRPr="00983AF9">
        <w:rPr>
          <w:lang w:val="en-US"/>
        </w:rPr>
        <w:t>followed a similar pattern. At 0</w:t>
      </w:r>
      <w:r w:rsidRPr="00983AF9">
        <w:rPr>
          <w:rFonts w:ascii="Times New Roman" w:hAnsi="Times New Roman"/>
          <w:lang w:val="en-US"/>
        </w:rPr>
        <w:t> </w:t>
      </w:r>
      <w:r w:rsidRPr="00983AF9">
        <w:rPr>
          <w:lang w:val="en-US"/>
        </w:rPr>
        <w:t xml:space="preserve">mM, BR-11002 </w:t>
      </w:r>
      <w:del w:id="200" w:author="Editor 2" w:date="2025-08-30T01:16:12Z">
        <w:r w:rsidRPr="00983AF9">
          <w:rPr>
            <w:lang w:val="en-US"/>
          </w:rPr>
          <w:delText>showed</w:delText>
        </w:r>
      </w:del>
      <w:ins w:id="201" w:author="Editor 2" w:date="2025-08-30T01:16:12Z">
        <w:r>
          <w:rPr>
            <w:lang w:val="en-US"/>
          </w:rPr>
          <w:t>had</w:t>
        </w:r>
      </w:ins>
      <w:r w:rsidRPr="00983AF9">
        <w:rPr>
          <w:lang w:val="en-US"/>
        </w:rPr>
        <w:t xml:space="preserve"> the highest value (3.93</w:t>
      </w:r>
      <w:r w:rsidRPr="00983AF9">
        <w:rPr>
          <w:rFonts w:ascii="Times New Roman" w:hAnsi="Times New Roman"/>
          <w:lang w:val="en-US"/>
        </w:rPr>
        <w:t> </w:t>
      </w:r>
      <w:r w:rsidRPr="00983AF9">
        <w:rPr>
          <w:lang w:val="en-US"/>
        </w:rPr>
        <w:t>cm), followed by BR-11001 (3.32</w:t>
      </w:r>
      <w:r w:rsidRPr="00983AF9">
        <w:rPr>
          <w:rFonts w:ascii="Times New Roman" w:hAnsi="Times New Roman"/>
          <w:lang w:val="en-US"/>
        </w:rPr>
        <w:t> </w:t>
      </w:r>
      <w:r w:rsidRPr="00983AF9">
        <w:rPr>
          <w:lang w:val="en-US"/>
        </w:rPr>
        <w:t>cm) and the control (3.05</w:t>
      </w:r>
      <w:r w:rsidRPr="00983AF9">
        <w:rPr>
          <w:rFonts w:ascii="Times New Roman" w:hAnsi="Times New Roman"/>
          <w:lang w:val="en-US"/>
        </w:rPr>
        <w:t> </w:t>
      </w:r>
      <w:r w:rsidRPr="00983AF9">
        <w:rPr>
          <w:lang w:val="en-US"/>
        </w:rPr>
        <w:t xml:space="preserve">cm). As </w:t>
      </w:r>
      <w:ins w:id="202" w:author="Editor 2" w:date="2025-08-30T01:16:12Z">
        <w:r>
          <w:rPr>
            <w:lang w:val="en-US"/>
          </w:rPr>
          <w:t xml:space="preserve">the </w:t>
        </w:r>
      </w:ins>
      <w:r w:rsidRPr="00983AF9">
        <w:rPr>
          <w:lang w:val="en-US"/>
        </w:rPr>
        <w:t>salinity increased to 450</w:t>
      </w:r>
      <w:r w:rsidRPr="00983AF9">
        <w:rPr>
          <w:rFonts w:ascii="Times New Roman" w:hAnsi="Times New Roman"/>
          <w:lang w:val="en-US"/>
        </w:rPr>
        <w:t> </w:t>
      </w:r>
      <w:r w:rsidRPr="00983AF9">
        <w:rPr>
          <w:lang w:val="en-US"/>
        </w:rPr>
        <w:t xml:space="preserve">mM, </w:t>
      </w:r>
      <w:ins w:id="203" w:author="Editor 2" w:date="2025-08-30T01:16:12Z">
        <w:r>
          <w:rPr>
            <w:lang w:val="en-US"/>
          </w:rPr>
          <w:t xml:space="preserve">the degree of </w:t>
        </w:r>
      </w:ins>
      <w:r w:rsidRPr="00983AF9">
        <w:rPr>
          <w:lang w:val="en-US"/>
        </w:rPr>
        <w:t xml:space="preserve">root elongation </w:t>
      </w:r>
      <w:del w:id="204" w:author="Editor 2" w:date="2025-08-30T01:16:12Z">
        <w:r w:rsidRPr="00983AF9">
          <w:rPr>
            <w:color w:val="000000" w:themeColor="text1"/>
            <w:lang w:val="en-US"/>
          </w:rPr>
          <w:delText>declined</w:delText>
        </w:r>
      </w:del>
      <w:ins w:id="205" w:author="Editor 2" w:date="2025-08-30T01:16:12Z">
        <w:r>
          <w:rPr>
            <w:color w:themeColor="tx1"/>
            <w:lang w:val="en-US"/>
          </w:rPr>
          <w:t>decreased</w:t>
        </w:r>
      </w:ins>
      <w:r w:rsidRPr="00983AF9">
        <w:rPr>
          <w:color w:val="000000" w:themeColor="text1"/>
          <w:lang w:val="en-US"/>
        </w:rPr>
        <w:t xml:space="preserve"> in all </w:t>
      </w:r>
      <w:ins w:id="206" w:author="Editor 2" w:date="2025-08-30T01:16:12Z">
        <w:r>
          <w:rPr>
            <w:color w:themeColor="tx1"/>
            <w:lang w:val="en-US"/>
          </w:rPr>
          <w:t xml:space="preserve">the </w:t>
        </w:r>
      </w:ins>
      <w:r w:rsidRPr="00983AF9">
        <w:rPr>
          <w:color w:val="000000" w:themeColor="text1"/>
          <w:lang w:val="en-US"/>
        </w:rPr>
        <w:t>treatments, with values of 2.54</w:t>
      </w:r>
      <w:r w:rsidRPr="00983AF9">
        <w:rPr>
          <w:rFonts w:ascii="Times New Roman" w:hAnsi="Times New Roman"/>
          <w:color w:val="000000" w:themeColor="text1"/>
          <w:lang w:val="en-US"/>
        </w:rPr>
        <w:t> </w:t>
      </w:r>
      <w:r w:rsidRPr="00983AF9">
        <w:rPr>
          <w:color w:val="000000" w:themeColor="text1"/>
          <w:lang w:val="en-US"/>
        </w:rPr>
        <w:t>cm (BR-11002), 2.10</w:t>
      </w:r>
      <w:r w:rsidRPr="00983AF9">
        <w:rPr>
          <w:rFonts w:ascii="Times New Roman" w:hAnsi="Times New Roman"/>
          <w:color w:val="000000" w:themeColor="text1"/>
          <w:lang w:val="en-US"/>
        </w:rPr>
        <w:t> </w:t>
      </w:r>
      <w:r w:rsidRPr="00983AF9">
        <w:rPr>
          <w:color w:val="000000" w:themeColor="text1"/>
          <w:lang w:val="en-US"/>
        </w:rPr>
        <w:t>cm (BR-11001), and 0.93</w:t>
      </w:r>
      <w:r w:rsidRPr="00983AF9">
        <w:rPr>
          <w:rFonts w:ascii="Times New Roman" w:hAnsi="Times New Roman"/>
          <w:color w:val="000000" w:themeColor="text1"/>
          <w:lang w:val="en-US"/>
        </w:rPr>
        <w:t> </w:t>
      </w:r>
      <w:r w:rsidRPr="00983AF9">
        <w:rPr>
          <w:color w:val="000000" w:themeColor="text1"/>
          <w:lang w:val="en-US"/>
        </w:rPr>
        <w:t xml:space="preserve">cm (control) </w:t>
      </w:r>
      <w:r w:rsidRPr="00983AF9">
        <w:rPr>
          <w:color w:val="000000" w:themeColor="text1"/>
          <w:lang w:val="en-US"/>
        </w:rPr>
        <w:t>(</w:t>
      </w:r>
      <w:hyperlink r:id="rId21" w:anchor="bookmark=id.9wot7xjhzvp8" w:history="1">
        <w:r w:rsidRPr="00983AF9">
          <w:rPr>
            <w:rStyle w:val="Hyperlink"/>
            <w:color w:val="000000" w:themeColor="text1"/>
            <w:lang w:val="en-US"/>
          </w:rPr>
          <w:t>Figure 4b</w:t>
        </w:r>
      </w:hyperlink>
      <w:r w:rsidRPr="00983AF9">
        <w:rPr>
          <w:color w:val="000000" w:themeColor="text1"/>
          <w:lang w:val="en-US"/>
        </w:rPr>
        <w:t>)</w:t>
      </w:r>
      <w:ins w:id="207" w:author="Editor 2" w:date="2025-08-30T01:16:12Z">
        <w:r>
          <w:rPr>
            <w:color w:themeColor="tx1"/>
            <w:lang w:val="en-US"/>
          </w:rPr>
          <w:t>.</w:t>
        </w:r>
      </w:ins>
    </w:p>
    <w:p w:rsidR="00382694" w:rsidRPr="00983AF9" w:rsidP="008E2E61" w14:paraId="1CDA39D0" w14:textId="0557F7B1">
      <w:pPr>
        <w:pStyle w:val="MDPI31text"/>
      </w:pPr>
      <w:r w:rsidRPr="00983AF9">
        <w:rPr>
          <w:lang w:val="en-US"/>
        </w:rPr>
        <w:t>Dry biomass accumulation was also significantly influenced by both salinity and inoculation. At 0</w:t>
      </w:r>
      <w:r w:rsidRPr="00983AF9">
        <w:rPr>
          <w:rFonts w:ascii="Times New Roman" w:hAnsi="Times New Roman"/>
          <w:lang w:val="en-US"/>
        </w:rPr>
        <w:t> </w:t>
      </w:r>
      <w:r w:rsidRPr="00983AF9">
        <w:rPr>
          <w:lang w:val="en-US"/>
        </w:rPr>
        <w:t xml:space="preserve">mM, </w:t>
      </w:r>
      <w:ins w:id="208" w:author="Editor 2" w:date="2025-08-30T01:16:12Z">
        <w:r>
          <w:rPr>
            <w:lang w:val="en-US"/>
          </w:rPr>
          <w:t xml:space="preserve">the </w:t>
        </w:r>
      </w:ins>
      <w:r w:rsidRPr="00983AF9">
        <w:rPr>
          <w:lang w:val="en-US"/>
        </w:rPr>
        <w:t xml:space="preserve">BR-11002-treated seedlings </w:t>
      </w:r>
      <w:del w:id="209" w:author="Editor 2" w:date="2025-08-30T01:16:12Z">
        <w:r w:rsidRPr="00983AF9">
          <w:rPr>
            <w:lang w:val="en-US"/>
          </w:rPr>
          <w:delText>produced</w:delText>
        </w:r>
      </w:del>
      <w:ins w:id="210" w:author="Editor 2" w:date="2025-08-30T01:16:12Z">
        <w:r>
          <w:rPr>
            <w:lang w:val="en-US"/>
          </w:rPr>
          <w:t>presented</w:t>
        </w:r>
      </w:ins>
      <w:r w:rsidRPr="00983AF9">
        <w:rPr>
          <w:lang w:val="en-US"/>
        </w:rPr>
        <w:t xml:space="preserve"> the </w:t>
      </w:r>
      <w:del w:id="211" w:author="Editor 2" w:date="2025-08-30T01:16:12Z">
        <w:r w:rsidRPr="00983AF9">
          <w:rPr>
            <w:lang w:val="en-US"/>
          </w:rPr>
          <w:delText>highest</w:delText>
        </w:r>
      </w:del>
      <w:ins w:id="212" w:author="Editor 2" w:date="2025-08-30T01:16:12Z">
        <w:r>
          <w:rPr>
            <w:lang w:val="en-US"/>
          </w:rPr>
          <w:t>greatest</w:t>
        </w:r>
      </w:ins>
      <w:r w:rsidRPr="00983AF9">
        <w:rPr>
          <w:lang w:val="en-US"/>
        </w:rPr>
        <w:t xml:space="preserve"> dry weight (0.049</w:t>
      </w:r>
      <w:r w:rsidRPr="00983AF9">
        <w:rPr>
          <w:rFonts w:ascii="Times New Roman" w:hAnsi="Times New Roman"/>
          <w:lang w:val="en-US"/>
        </w:rPr>
        <w:t> </w:t>
      </w:r>
      <w:r w:rsidRPr="00983AF9">
        <w:rPr>
          <w:lang w:val="en-US"/>
        </w:rPr>
        <w:t xml:space="preserve">g), outperforming </w:t>
      </w:r>
      <w:ins w:id="213" w:author="Editor 2" w:date="2025-08-30T01:16:12Z">
        <w:r>
          <w:rPr>
            <w:lang w:val="en-US"/>
          </w:rPr>
          <w:t xml:space="preserve">the </w:t>
        </w:r>
      </w:ins>
      <w:r w:rsidRPr="00983AF9">
        <w:rPr>
          <w:lang w:val="en-US"/>
        </w:rPr>
        <w:t>BR-11001</w:t>
      </w:r>
      <w:ins w:id="214" w:author="Editor 2" w:date="2025-08-30T01:16:12Z">
        <w:r>
          <w:rPr>
            <w:lang w:val="en-US"/>
          </w:rPr>
          <w:t>-treated</w:t>
        </w:r>
      </w:ins>
      <w:r w:rsidRPr="00983AF9">
        <w:rPr>
          <w:lang w:val="en-US"/>
        </w:rPr>
        <w:t xml:space="preserve"> (0.032</w:t>
      </w:r>
      <w:r w:rsidRPr="00983AF9">
        <w:rPr>
          <w:rFonts w:ascii="Times New Roman" w:hAnsi="Times New Roman"/>
          <w:lang w:val="en-US"/>
        </w:rPr>
        <w:t> </w:t>
      </w:r>
      <w:r w:rsidRPr="00983AF9">
        <w:rPr>
          <w:lang w:val="en-US"/>
        </w:rPr>
        <w:t>g) and control (0.026</w:t>
      </w:r>
      <w:r w:rsidRPr="00983AF9">
        <w:rPr>
          <w:rFonts w:ascii="Times New Roman" w:hAnsi="Times New Roman"/>
          <w:lang w:val="en-US"/>
        </w:rPr>
        <w:t> </w:t>
      </w:r>
      <w:r w:rsidRPr="00983AF9">
        <w:rPr>
          <w:lang w:val="en-US"/>
        </w:rPr>
        <w:t>g)</w:t>
      </w:r>
      <w:ins w:id="215" w:author="Editor 2" w:date="2025-08-30T01:16:12Z">
        <w:r>
          <w:rPr>
            <w:lang w:val="en-US"/>
          </w:rPr>
          <w:t xml:space="preserve"> plants</w:t>
        </w:r>
      </w:ins>
      <w:r w:rsidRPr="00983AF9">
        <w:rPr>
          <w:lang w:val="en-US"/>
        </w:rPr>
        <w:t>. Even under severe salt stress (450</w:t>
      </w:r>
      <w:r w:rsidRPr="00983AF9">
        <w:rPr>
          <w:rFonts w:ascii="Times New Roman" w:hAnsi="Times New Roman"/>
          <w:lang w:val="en-US"/>
        </w:rPr>
        <w:t> </w:t>
      </w:r>
      <w:r w:rsidRPr="00983AF9">
        <w:rPr>
          <w:lang w:val="en-US"/>
        </w:rPr>
        <w:t xml:space="preserve">mM), BR-11002 maintained a </w:t>
      </w:r>
      <w:del w:id="216" w:author="Editor 2" w:date="2025-08-30T01:16:12Z">
        <w:r w:rsidRPr="00983AF9">
          <w:rPr>
            <w:lang w:val="en-US"/>
          </w:rPr>
          <w:delText>superior</w:delText>
        </w:r>
      </w:del>
      <w:ins w:id="217" w:author="Editor 2" w:date="2025-08-30T01:16:12Z">
        <w:r>
          <w:rPr>
            <w:lang w:val="en-US"/>
          </w:rPr>
          <w:t>greater</w:t>
        </w:r>
      </w:ins>
      <w:r w:rsidRPr="00983AF9">
        <w:rPr>
          <w:lang w:val="en-US"/>
        </w:rPr>
        <w:t xml:space="preserve"> biomass yield (0.0316</w:t>
      </w:r>
      <w:r w:rsidRPr="00983AF9">
        <w:rPr>
          <w:rFonts w:ascii="Times New Roman" w:hAnsi="Times New Roman"/>
          <w:lang w:val="en-US"/>
        </w:rPr>
        <w:t> </w:t>
      </w:r>
      <w:r w:rsidRPr="00983AF9">
        <w:rPr>
          <w:lang w:val="en-US"/>
        </w:rPr>
        <w:t xml:space="preserve">g), whereas </w:t>
      </w:r>
      <w:ins w:id="218" w:author="Editor 2" w:date="2025-08-30T01:16:12Z">
        <w:r>
          <w:rPr>
            <w:lang w:val="en-US"/>
          </w:rPr>
          <w:t xml:space="preserve">the biomass yield of </w:t>
        </w:r>
      </w:ins>
      <w:r w:rsidRPr="00983AF9">
        <w:rPr>
          <w:lang w:val="en-US"/>
        </w:rPr>
        <w:t xml:space="preserve">BR-11001 and the control </w:t>
      </w:r>
      <w:del w:id="219" w:author="Editor 2" w:date="2025-08-30T01:16:12Z">
        <w:r w:rsidRPr="00983AF9">
          <w:rPr>
            <w:lang w:val="en-US"/>
          </w:rPr>
          <w:delText>declined</w:delText>
        </w:r>
      </w:del>
      <w:ins w:id="220" w:author="Editor 2" w:date="2025-08-30T01:16:12Z">
        <w:r>
          <w:rPr>
            <w:lang w:val="en-US"/>
          </w:rPr>
          <w:t>decreased</w:t>
        </w:r>
      </w:ins>
      <w:r w:rsidRPr="00983AF9">
        <w:rPr>
          <w:lang w:val="en-US"/>
        </w:rPr>
        <w:t xml:space="preserve"> to 0.0258</w:t>
      </w:r>
      <w:r w:rsidRPr="00983AF9">
        <w:rPr>
          <w:rFonts w:ascii="Times New Roman" w:hAnsi="Times New Roman"/>
          <w:lang w:val="en-US"/>
        </w:rPr>
        <w:t> </w:t>
      </w:r>
      <w:r w:rsidRPr="00983AF9">
        <w:rPr>
          <w:lang w:val="en-US"/>
        </w:rPr>
        <w:t>g and 0.0185</w:t>
      </w:r>
      <w:r w:rsidRPr="00983AF9">
        <w:rPr>
          <w:rFonts w:ascii="Times New Roman" w:hAnsi="Times New Roman"/>
          <w:lang w:val="en-US"/>
        </w:rPr>
        <w:t> </w:t>
      </w:r>
      <w:r w:rsidRPr="00983AF9">
        <w:rPr>
          <w:lang w:val="en-US"/>
        </w:rPr>
        <w:t xml:space="preserve">g, respectively </w:t>
      </w:r>
      <w:r w:rsidRPr="00983AF9">
        <w:rPr>
          <w:lang w:val="en-US"/>
        </w:rPr>
        <w:t>(</w:t>
      </w:r>
      <w:hyperlink r:id="rId21" w:anchor="bookmark=id.9wot7xjhzvp8" w:history="1">
        <w:r w:rsidRPr="00983AF9">
          <w:rPr>
            <w:rStyle w:val="Hyperlink"/>
            <w:color w:val="000000" w:themeColor="text1"/>
            <w:lang w:val="en-US"/>
          </w:rPr>
          <w:t>Figure 4c</w:t>
        </w:r>
      </w:hyperlink>
      <w:r w:rsidRPr="00983AF9">
        <w:rPr>
          <w:lang w:val="en-US"/>
        </w:rPr>
        <w:t>)</w:t>
      </w:r>
      <w:ins w:id="221" w:author="Editor 2" w:date="2025-08-30T01:16:12Z">
        <w:r>
          <w:rPr>
            <w:lang w:val="en-US"/>
          </w:rPr>
          <w:t>.</w:t>
        </w:r>
      </w:ins>
    </w:p>
    <w:p w:rsidR="00847DA4" w:rsidRPr="00983AF9" w:rsidP="008E2E61" w14:paraId="735250A8" w14:textId="22B5414A">
      <w:pPr>
        <w:pStyle w:val="MDPI31text"/>
      </w:pPr>
      <w:del w:id="222" w:author="Editor 2" w:date="2025-08-30T01:16:12Z">
        <w:r w:rsidRPr="00983AF9">
          <w:rPr>
            <w:lang w:val="en-US"/>
          </w:rPr>
          <w:delText>Seedling vigor</w:delText>
        </w:r>
      </w:del>
      <w:ins w:id="223" w:author="Editor 2" w:date="2025-08-30T01:16:12Z">
        <w:r>
          <w:rPr>
            <w:lang w:val="en-US"/>
          </w:rPr>
          <w:t xml:space="preserve">The seedling </w:t>
        </w:r>
      </w:ins>
      <w:ins w:id="224" w:author="Editor" w:date="2025-08-30T01:16:18Z">
        <w:r>
          <w:rPr>
            <w:lang w:val="en-US"/>
          </w:rPr>
          <w:t>vigor</w:t>
        </w:r>
      </w:ins>
      <w:ins w:id="225" w:author="Editor 2" w:date="2025-08-30T01:16:12Z">
        <w:del w:id="226" w:author="Editor" w:date="2025-08-30T01:16:18Z">
          <w:r>
            <w:rPr>
              <w:lang w:val="en-US"/>
            </w:rPr>
            <w:delText>vigour</w:delText>
          </w:r>
        </w:del>
      </w:ins>
      <w:r w:rsidRPr="00983AF9">
        <w:rPr>
          <w:lang w:val="en-US"/>
        </w:rPr>
        <w:t xml:space="preserve"> index (SVI) </w:t>
      </w:r>
      <w:del w:id="227" w:author="Editor 2" w:date="2025-08-30T01:16:12Z">
        <w:r w:rsidRPr="00983AF9">
          <w:rPr>
            <w:lang w:val="en-US"/>
          </w:rPr>
          <w:delText>showed a sharp decrease with</w:delText>
        </w:r>
      </w:del>
      <w:ins w:id="228" w:author="Editor 2" w:date="2025-08-30T01:16:12Z">
        <w:r>
          <w:rPr>
            <w:lang w:val="en-US"/>
          </w:rPr>
          <w:t>sharply decreased with increasing</w:t>
        </w:r>
      </w:ins>
      <w:r w:rsidRPr="00983AF9">
        <w:rPr>
          <w:lang w:val="en-US"/>
        </w:rPr>
        <w:t xml:space="preserve"> salinity, but </w:t>
      </w:r>
      <w:ins w:id="229" w:author="Editor 2" w:date="2025-08-30T01:16:12Z">
        <w:r>
          <w:rPr>
            <w:lang w:val="en-US"/>
          </w:rPr>
          <w:t xml:space="preserve">the </w:t>
        </w:r>
      </w:ins>
      <w:r w:rsidRPr="00983AF9">
        <w:rPr>
          <w:lang w:val="en-US"/>
        </w:rPr>
        <w:t xml:space="preserve">inoculated </w:t>
      </w:r>
      <w:del w:id="230" w:author="Editor 2" w:date="2025-08-30T01:16:12Z">
        <w:r w:rsidRPr="00983AF9">
          <w:rPr>
            <w:lang w:val="en-US"/>
          </w:rPr>
          <w:delText>treatments preserved higher</w:delText>
        </w:r>
      </w:del>
      <w:ins w:id="231" w:author="Editor 2" w:date="2025-08-30T01:16:12Z">
        <w:r>
          <w:rPr>
            <w:lang w:val="en-US"/>
          </w:rPr>
          <w:t>plants presented relatively high</w:t>
        </w:r>
      </w:ins>
      <w:r w:rsidRPr="00983AF9">
        <w:rPr>
          <w:lang w:val="en-US"/>
        </w:rPr>
        <w:t xml:space="preserve"> values. At 0 and 150</w:t>
      </w:r>
      <w:r w:rsidRPr="00983AF9">
        <w:rPr>
          <w:rFonts w:ascii="Times New Roman" w:hAnsi="Times New Roman"/>
          <w:lang w:val="en-US"/>
        </w:rPr>
        <w:t> </w:t>
      </w:r>
      <w:r w:rsidRPr="00983AF9">
        <w:rPr>
          <w:lang w:val="en-US"/>
        </w:rPr>
        <w:t xml:space="preserve">mM NaCl, </w:t>
      </w:r>
      <w:ins w:id="232" w:author="Editor 2" w:date="2025-08-30T01:16:12Z">
        <w:r>
          <w:rPr>
            <w:lang w:val="en-US"/>
          </w:rPr>
          <w:t xml:space="preserve">the </w:t>
        </w:r>
      </w:ins>
      <w:r w:rsidRPr="00983AF9">
        <w:rPr>
          <w:lang w:val="en-US"/>
        </w:rPr>
        <w:t xml:space="preserve">SVI remained statistically unchanged between BR-11002 (~995–1001) and BR-11001 (~909–912), </w:t>
      </w:r>
      <w:del w:id="233" w:author="Editor 2" w:date="2025-08-30T01:16:12Z">
        <w:r w:rsidRPr="00983AF9">
          <w:rPr>
            <w:lang w:val="en-US"/>
          </w:rPr>
          <w:delText>while</w:delText>
        </w:r>
      </w:del>
      <w:ins w:id="234" w:author="Editor 2" w:date="2025-08-30T01:16:12Z">
        <w:r>
          <w:rPr>
            <w:lang w:val="en-US"/>
          </w:rPr>
          <w:t>whereas</w:t>
        </w:r>
      </w:ins>
      <w:r w:rsidRPr="00983AF9">
        <w:rPr>
          <w:lang w:val="en-US"/>
        </w:rPr>
        <w:t xml:space="preserve"> the control </w:t>
      </w:r>
      <w:del w:id="235" w:author="Editor 2" w:date="2025-08-30T01:16:12Z">
        <w:r w:rsidRPr="00983AF9">
          <w:rPr>
            <w:lang w:val="en-US"/>
          </w:rPr>
          <w:delText>registered</w:delText>
        </w:r>
      </w:del>
      <w:ins w:id="236" w:author="Editor 2" w:date="2025-08-30T01:16:12Z">
        <w:r>
          <w:rPr>
            <w:lang w:val="en-US"/>
          </w:rPr>
          <w:t>had</w:t>
        </w:r>
      </w:ins>
      <w:r w:rsidRPr="00983AF9">
        <w:rPr>
          <w:lang w:val="en-US"/>
        </w:rPr>
        <w:t xml:space="preserve"> significantly lower scores (~772–782). At 450</w:t>
      </w:r>
      <w:r w:rsidRPr="00983AF9">
        <w:rPr>
          <w:rFonts w:ascii="Times New Roman" w:hAnsi="Times New Roman"/>
          <w:lang w:val="en-US"/>
        </w:rPr>
        <w:t> </w:t>
      </w:r>
      <w:r w:rsidRPr="00983AF9">
        <w:rPr>
          <w:lang w:val="en-US"/>
        </w:rPr>
        <w:t xml:space="preserve">mM, </w:t>
      </w:r>
      <w:ins w:id="237" w:author="Editor 2" w:date="2025-08-30T01:16:12Z">
        <w:r>
          <w:rPr>
            <w:lang w:val="en-US"/>
          </w:rPr>
          <w:t xml:space="preserve">the </w:t>
        </w:r>
      </w:ins>
      <w:r w:rsidRPr="00983AF9">
        <w:rPr>
          <w:lang w:val="en-US"/>
        </w:rPr>
        <w:t xml:space="preserve">SVI </w:t>
      </w:r>
      <w:del w:id="238" w:author="Editor 2" w:date="2025-08-30T01:16:12Z">
        <w:r w:rsidRPr="00983AF9">
          <w:rPr>
            <w:lang w:val="en-US"/>
          </w:rPr>
          <w:delText>declined</w:delText>
        </w:r>
      </w:del>
      <w:ins w:id="239" w:author="Editor 2" w:date="2025-08-30T01:16:12Z">
        <w:r>
          <w:rPr>
            <w:lang w:val="en-US"/>
          </w:rPr>
          <w:t>decreased</w:t>
        </w:r>
      </w:ins>
      <w:r w:rsidRPr="00983AF9">
        <w:rPr>
          <w:lang w:val="en-US"/>
        </w:rPr>
        <w:t xml:space="preserve"> to 546.2 (BR-11002), 405.1 (BR-11001), and 159.8 (control) </w:t>
      </w:r>
      <w:r w:rsidRPr="00983AF9">
        <w:rPr>
          <w:lang w:val="en-US"/>
        </w:rPr>
        <w:t>(</w:t>
      </w:r>
      <w:hyperlink r:id="rId21" w:anchor="bookmark=id.9wot7xjhzvp8" w:history="1">
        <w:r w:rsidRPr="00983AF9">
          <w:rPr>
            <w:rStyle w:val="Hyperlink"/>
            <w:color w:val="000000" w:themeColor="text1"/>
            <w:lang w:val="en-US"/>
          </w:rPr>
          <w:t>Figure 4d</w:t>
        </w:r>
      </w:hyperlink>
      <w:r w:rsidRPr="00983AF9">
        <w:rPr>
          <w:lang w:val="en-US"/>
        </w:rPr>
        <w:t>).</w:t>
      </w:r>
    </w:p>
    <w:p w:rsidR="00663EA5" w:rsidP="008E2E61" w14:paraId="3CE1B2E6" w14:textId="77777777">
      <w:pPr>
        <w:pStyle w:val="MDPI51figurecaption"/>
        <w:rPr>
          <w:b/>
        </w:rPr>
      </w:pPr>
    </w:p>
    <w:p w:rsidR="00663EA5" w:rsidP="008E2E61" w14:paraId="20FB6999" w14:textId="77777777">
      <w:pPr>
        <w:pStyle w:val="MDPI51figurecaption"/>
        <w:rPr>
          <w:b/>
        </w:rPr>
      </w:pPr>
    </w:p>
    <w:p w:rsidR="00663EA5" w:rsidP="008E2E61" w14:paraId="159AA999" w14:textId="77777777">
      <w:pPr>
        <w:pStyle w:val="MDPI51figurecaption"/>
        <w:rPr>
          <w:b/>
        </w:rPr>
      </w:pPr>
    </w:p>
    <w:p w:rsidR="00663EA5" w:rsidP="008E2E61" w14:paraId="04432144" w14:textId="77777777">
      <w:pPr>
        <w:pStyle w:val="MDPI51figurecaption"/>
        <w:rPr>
          <w:b/>
        </w:rPr>
      </w:pPr>
    </w:p>
    <w:p w:rsidR="00663EA5" w:rsidP="008E2E61" w14:paraId="20636FEA" w14:textId="77777777">
      <w:pPr>
        <w:pStyle w:val="MDPI51figurecaption"/>
        <w:rPr>
          <w:b/>
        </w:rPr>
      </w:pPr>
    </w:p>
    <w:p w:rsidR="00663EA5" w:rsidP="008E2E61" w14:paraId="63A6CD5D" w14:textId="41E6630C">
      <w:pPr>
        <w:pStyle w:val="MDPI51figurecaption"/>
        <w:rPr>
          <w:b/>
        </w:rPr>
      </w:pPr>
      <w:r>
        <w:rPr>
          <w:noProof/>
          <w:sz w:val="22"/>
          <w:bdr w:val="none" w:sz="0" w:space="0" w:color="auto" w:frame="1"/>
        </w:rPr>
        <w:drawing>
          <wp:anchor distT="0" distB="0" distL="114300" distR="114300" simplePos="0" relativeHeight="251660288" behindDoc="0" locked="0" layoutInCell="1" allowOverlap="1">
            <wp:simplePos x="0" y="0"/>
            <wp:positionH relativeFrom="margin">
              <wp:posOffset>1146175</wp:posOffset>
            </wp:positionH>
            <wp:positionV relativeFrom="paragraph">
              <wp:posOffset>498475</wp:posOffset>
            </wp:positionV>
            <wp:extent cx="5495290" cy="4994910"/>
            <wp:effectExtent l="0" t="0" r="0" b="0"/>
            <wp:wrapTopAndBottom/>
            <wp:docPr id="13550000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00026" name="Picture 7"/>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5495290" cy="4994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7DA4" w:rsidP="008E2E61" w14:paraId="37ED331E" w14:textId="70483CD9">
      <w:pPr>
        <w:pStyle w:val="MDPI51figurecaption"/>
      </w:pPr>
      <w:r w:rsidRPr="008E2E61">
        <w:rPr>
          <w:b/>
          <w:lang w:val="en-US"/>
        </w:rPr>
        <w:t xml:space="preserve">Figure 4. </w:t>
      </w:r>
      <w:r w:rsidRPr="00805944">
        <w:rPr>
          <w:lang w:val="en-US"/>
        </w:rPr>
        <w:t xml:space="preserve">Traits of </w:t>
      </w:r>
      <w:r w:rsidRPr="00805944">
        <w:rPr>
          <w:i/>
          <w:iCs/>
          <w:lang w:val="en-US"/>
        </w:rPr>
        <w:t>Chenopodium quinoa</w:t>
      </w:r>
      <w:r w:rsidRPr="00805944">
        <w:rPr>
          <w:lang w:val="en-US"/>
        </w:rPr>
        <w:t xml:space="preserve"> seedlings inoculated with </w:t>
      </w:r>
      <w:r w:rsidRPr="00805944">
        <w:rPr>
          <w:i/>
          <w:iCs/>
          <w:lang w:val="en-US"/>
        </w:rPr>
        <w:t xml:space="preserve">A. brasilense </w:t>
      </w:r>
      <w:r w:rsidRPr="00805944">
        <w:rPr>
          <w:lang w:val="en-US"/>
        </w:rPr>
        <w:t xml:space="preserve">BR-11001 </w:t>
      </w:r>
      <w:del w:id="240" w:author="Editor 2" w:date="2025-08-30T01:16:12Z">
        <w:r w:rsidRPr="00805944">
          <w:rPr>
            <w:lang w:val="en-US"/>
          </w:rPr>
          <w:delText>and</w:delText>
        </w:r>
      </w:del>
      <w:ins w:id="241" w:author="Editor 2" w:date="2025-08-30T01:16:12Z">
        <w:r>
          <w:rPr>
            <w:lang w:val="en-US"/>
          </w:rPr>
          <w:t>or</w:t>
        </w:r>
      </w:ins>
      <w:r w:rsidRPr="00805944">
        <w:rPr>
          <w:lang w:val="en-US"/>
        </w:rPr>
        <w:t xml:space="preserve"> BR-11002 under NaCl stress. (</w:t>
      </w:r>
      <w:r w:rsidRPr="004E4A1F">
        <w:rPr>
          <w:b/>
          <w:lang w:val="en-US"/>
        </w:rPr>
        <w:t>a</w:t>
      </w:r>
      <w:r w:rsidRPr="00805944">
        <w:rPr>
          <w:lang w:val="en-US"/>
        </w:rPr>
        <w:t>) Shoot length, (</w:t>
      </w:r>
      <w:r w:rsidRPr="004E4A1F">
        <w:rPr>
          <w:b/>
          <w:lang w:val="en-US"/>
        </w:rPr>
        <w:t>b</w:t>
      </w:r>
      <w:r w:rsidRPr="00805944">
        <w:rPr>
          <w:lang w:val="en-US"/>
        </w:rPr>
        <w:t>) root length, (</w:t>
      </w:r>
      <w:r w:rsidRPr="004E4A1F">
        <w:rPr>
          <w:b/>
          <w:lang w:val="en-US"/>
        </w:rPr>
        <w:t>c</w:t>
      </w:r>
      <w:r w:rsidRPr="00805944">
        <w:rPr>
          <w:lang w:val="en-US"/>
        </w:rPr>
        <w:t>) dry biomass, and (</w:t>
      </w:r>
      <w:r w:rsidRPr="004E4A1F">
        <w:rPr>
          <w:b/>
          <w:lang w:val="en-US"/>
        </w:rPr>
        <w:t>d</w:t>
      </w:r>
      <w:r w:rsidRPr="00805944">
        <w:rPr>
          <w:lang w:val="en-US"/>
        </w:rPr>
        <w:t xml:space="preserve">) seedling </w:t>
      </w:r>
      <w:del w:id="242" w:author="Editor 2" w:date="2025-08-30T01:16:12Z">
        <w:r w:rsidRPr="00805944">
          <w:rPr>
            <w:lang w:val="en-US"/>
          </w:rPr>
          <w:delText>vigor</w:delText>
        </w:r>
      </w:del>
      <w:ins w:id="243" w:author="Editor" w:date="2025-08-30T01:16:18Z">
        <w:r>
          <w:rPr>
            <w:lang w:val="en-US"/>
          </w:rPr>
          <w:t>vigor</w:t>
        </w:r>
      </w:ins>
      <w:ins w:id="244" w:author="Editor 2" w:date="2025-08-30T01:16:12Z">
        <w:del w:id="245" w:author="Editor" w:date="2025-08-30T01:16:18Z">
          <w:r>
            <w:rPr>
              <w:lang w:val="en-US"/>
            </w:rPr>
            <w:delText>vigour</w:delText>
          </w:r>
        </w:del>
      </w:ins>
      <w:r w:rsidRPr="00805944">
        <w:rPr>
          <w:lang w:val="en-US"/>
        </w:rPr>
        <w:t xml:space="preserve"> index. </w:t>
      </w:r>
      <w:del w:id="246" w:author="Editor 2" w:date="2025-08-30T01:16:12Z">
        <w:r w:rsidRPr="00805944">
          <w:rPr>
            <w:lang w:val="en-US"/>
          </w:rPr>
          <w:delText>Data</w:delText>
        </w:r>
      </w:del>
      <w:ins w:id="247" w:author="Editor 2" w:date="2025-08-30T01:16:12Z">
        <w:r>
          <w:rPr>
            <w:lang w:val="en-US"/>
          </w:rPr>
          <w:t>The data</w:t>
        </w:r>
      </w:ins>
      <w:r w:rsidRPr="00805944">
        <w:rPr>
          <w:lang w:val="en-US"/>
        </w:rPr>
        <w:t xml:space="preserve"> represent </w:t>
      </w:r>
      <w:ins w:id="248" w:author="Editor 2" w:date="2025-08-30T01:16:12Z">
        <w:r>
          <w:rPr>
            <w:lang w:val="en-US"/>
          </w:rPr>
          <w:t xml:space="preserve">the </w:t>
        </w:r>
      </w:ins>
      <w:r w:rsidRPr="00805944">
        <w:rPr>
          <w:lang w:val="en-US"/>
        </w:rPr>
        <w:t xml:space="preserve">means ± </w:t>
      </w:r>
      <w:del w:id="249" w:author="Editor 2" w:date="2025-08-30T01:16:12Z">
        <w:r w:rsidRPr="00805944">
          <w:rPr>
            <w:lang w:val="en-US"/>
          </w:rPr>
          <w:delText>SE</w:delText>
        </w:r>
      </w:del>
      <w:ins w:id="250" w:author="Editor 2" w:date="2025-08-30T01:16:12Z">
        <w:r>
          <w:rPr>
            <w:lang w:val="en-US"/>
          </w:rPr>
          <w:t>SEs</w:t>
        </w:r>
      </w:ins>
      <w:r w:rsidRPr="00805944">
        <w:rPr>
          <w:lang w:val="en-US"/>
        </w:rPr>
        <w:t xml:space="preserve"> (n</w:t>
      </w:r>
      <w:r w:rsidRPr="00805944">
        <w:rPr>
          <w:rFonts w:ascii="Times New Roman" w:hAnsi="Times New Roman"/>
          <w:lang w:val="en-US"/>
        </w:rPr>
        <w:t> </w:t>
      </w:r>
      <w:r w:rsidRPr="00805944">
        <w:rPr>
          <w:lang w:val="en-US"/>
        </w:rPr>
        <w:t>=</w:t>
      </w:r>
      <w:r w:rsidRPr="00805944">
        <w:rPr>
          <w:rFonts w:ascii="Times New Roman" w:hAnsi="Times New Roman"/>
          <w:lang w:val="en-US"/>
        </w:rPr>
        <w:t> </w:t>
      </w:r>
      <w:r w:rsidRPr="00805944">
        <w:rPr>
          <w:lang w:val="en-US"/>
        </w:rPr>
        <w:t>4). Different lowercase letters denote significant differences among strains within each NaCl level; uppercase letters indicate differences among NaCl levels within each strain (Tukey’s HSD, p</w:t>
      </w:r>
      <w:r w:rsidRPr="00805944">
        <w:rPr>
          <w:rFonts w:ascii="Times New Roman" w:hAnsi="Times New Roman"/>
          <w:lang w:val="en-US"/>
        </w:rPr>
        <w:t> </w:t>
      </w:r>
      <w:r w:rsidRPr="00805944">
        <w:rPr>
          <w:lang w:val="en-US"/>
        </w:rPr>
        <w:t>&lt;</w:t>
      </w:r>
      <w:r w:rsidRPr="00805944">
        <w:rPr>
          <w:rFonts w:ascii="Times New Roman" w:hAnsi="Times New Roman"/>
          <w:lang w:val="en-US"/>
        </w:rPr>
        <w:t> </w:t>
      </w:r>
      <w:r w:rsidRPr="00805944">
        <w:rPr>
          <w:lang w:val="en-US"/>
        </w:rPr>
        <w:t>0.05).</w:t>
      </w:r>
    </w:p>
    <w:p w:rsidR="00382694" w:rsidRPr="008E2E61" w:rsidP="00757E4A" w14:paraId="16A5CFB8" w14:textId="20E27C39">
      <w:pPr>
        <w:pStyle w:val="MDPI22heading2"/>
      </w:pPr>
      <w:r w:rsidRPr="008E2E61">
        <w:rPr>
          <w:lang w:val="en-US"/>
        </w:rPr>
        <w:t>2.4. Antioxidant enzyme activities in response to salt stress and inoculation</w:t>
      </w:r>
    </w:p>
    <w:p w:rsidR="00382694" w:rsidRPr="00983AF9" w:rsidP="008E2E61" w14:paraId="28CFB57A" w14:textId="77777777">
      <w:pPr>
        <w:pStyle w:val="MDPI31text"/>
        <w:rPr>
          <w:color w:val="000000" w:themeColor="text1"/>
        </w:rPr>
      </w:pPr>
      <w:r w:rsidRPr="00983AF9">
        <w:rPr>
          <w:lang w:val="en-US"/>
        </w:rPr>
        <w:t xml:space="preserve">The activities of all four antioxidant </w:t>
      </w:r>
      <w:del w:id="251" w:author="Editor 2" w:date="2025-08-30T01:16:12Z">
        <w:r w:rsidRPr="00983AF9">
          <w:rPr>
            <w:lang w:val="en-US"/>
          </w:rPr>
          <w:delText>enzymes - superoxide</w:delText>
        </w:r>
      </w:del>
      <w:ins w:id="252" w:author="Editor 2" w:date="2025-08-30T01:16:12Z">
        <w:r>
          <w:rPr>
            <w:lang w:val="en-US"/>
          </w:rPr>
          <w:t>enzymes—superoxide</w:t>
        </w:r>
      </w:ins>
      <w:r w:rsidRPr="00983AF9">
        <w:rPr>
          <w:lang w:val="en-US"/>
        </w:rPr>
        <w:t xml:space="preserve"> dismutase (SOD), catalase (CAT), ascorbate peroxidase (APX), and guaiacol peroxidase (GPX)</w:t>
      </w:r>
      <w:del w:id="253" w:author="Editor 2" w:date="2025-08-30T01:16:12Z">
        <w:r w:rsidRPr="00983AF9">
          <w:rPr>
            <w:lang w:val="en-US"/>
          </w:rPr>
          <w:delText xml:space="preserve"> - were</w:delText>
        </w:r>
      </w:del>
      <w:ins w:id="254" w:author="Editor 2" w:date="2025-08-30T01:16:12Z">
        <w:r>
          <w:rPr>
            <w:lang w:val="en-US"/>
          </w:rPr>
          <w:t>—were</w:t>
        </w:r>
      </w:ins>
      <w:r w:rsidRPr="00983AF9">
        <w:rPr>
          <w:lang w:val="en-US"/>
        </w:rPr>
        <w:t xml:space="preserve"> significantly affected by salinity, </w:t>
      </w:r>
      <w:r w:rsidRPr="00983AF9">
        <w:rPr>
          <w:i/>
          <w:iCs/>
          <w:lang w:val="en-US"/>
        </w:rPr>
        <w:t>A. brasilense</w:t>
      </w:r>
      <w:r w:rsidRPr="00983AF9">
        <w:rPr>
          <w:lang w:val="en-US"/>
        </w:rPr>
        <w:t xml:space="preserve"> inoculation, and </w:t>
      </w:r>
      <w:r w:rsidRPr="00983AF9">
        <w:rPr>
          <w:color w:val="000000" w:themeColor="text1"/>
          <w:lang w:val="en-US"/>
        </w:rPr>
        <w:t>their interaction (p</w:t>
      </w:r>
      <w:r w:rsidRPr="00983AF9">
        <w:rPr>
          <w:rFonts w:ascii="Times New Roman" w:hAnsi="Times New Roman"/>
          <w:color w:val="000000" w:themeColor="text1"/>
          <w:lang w:val="en-US"/>
        </w:rPr>
        <w:t> </w:t>
      </w:r>
      <w:r w:rsidRPr="00983AF9">
        <w:rPr>
          <w:color w:val="000000" w:themeColor="text1"/>
          <w:lang w:val="en-US"/>
        </w:rPr>
        <w:t>&lt;</w:t>
      </w:r>
      <w:r w:rsidRPr="00983AF9">
        <w:rPr>
          <w:rFonts w:ascii="Times New Roman" w:hAnsi="Times New Roman"/>
          <w:color w:val="000000" w:themeColor="text1"/>
          <w:lang w:val="en-US"/>
        </w:rPr>
        <w:t> </w:t>
      </w:r>
      <w:r w:rsidRPr="00983AF9">
        <w:rPr>
          <w:color w:val="000000" w:themeColor="text1"/>
          <w:lang w:val="en-US"/>
        </w:rPr>
        <w:t xml:space="preserve">0.001, </w:t>
      </w:r>
      <w:hyperlink r:id="rId19" w:anchor="bookmark=id.lircn5hsz1xy" w:history="1">
        <w:r w:rsidRPr="00983AF9">
          <w:rPr>
            <w:rStyle w:val="Hyperlink"/>
            <w:color w:val="000000" w:themeColor="text1"/>
            <w:lang w:val="en-US"/>
          </w:rPr>
          <w:t>Figure 5</w:t>
        </w:r>
      </w:hyperlink>
      <w:r w:rsidRPr="00983AF9">
        <w:rPr>
          <w:color w:val="000000" w:themeColor="text1"/>
          <w:lang w:val="en-US"/>
        </w:rPr>
        <w:t>).</w:t>
      </w:r>
    </w:p>
    <w:p w:rsidR="00382694" w:rsidRPr="00983AF9" w:rsidP="008E2E61" w14:paraId="01304413" w14:textId="2332FD43">
      <w:pPr>
        <w:pStyle w:val="MDPI31text"/>
      </w:pPr>
      <w:r w:rsidRPr="00983AF9">
        <w:rPr>
          <w:lang w:val="en-US"/>
        </w:rPr>
        <w:t xml:space="preserve">SOD activity increased with </w:t>
      </w:r>
      <w:ins w:id="255" w:author="Editor 2" w:date="2025-08-30T01:16:12Z">
        <w:r>
          <w:rPr>
            <w:lang w:val="en-US"/>
          </w:rPr>
          <w:t xml:space="preserve">increasing </w:t>
        </w:r>
      </w:ins>
      <w:r w:rsidRPr="00983AF9">
        <w:rPr>
          <w:lang w:val="en-US"/>
        </w:rPr>
        <w:t xml:space="preserve">NaCl concentration in all </w:t>
      </w:r>
      <w:ins w:id="256" w:author="Editor 2" w:date="2025-08-30T01:16:12Z">
        <w:r>
          <w:rPr>
            <w:lang w:val="en-US"/>
          </w:rPr>
          <w:t xml:space="preserve">the </w:t>
        </w:r>
      </w:ins>
      <w:r w:rsidRPr="00983AF9">
        <w:rPr>
          <w:lang w:val="en-US"/>
        </w:rPr>
        <w:t>treatments. At 0</w:t>
      </w:r>
      <w:r w:rsidRPr="00983AF9">
        <w:rPr>
          <w:rFonts w:ascii="Times New Roman" w:hAnsi="Times New Roman"/>
          <w:lang w:val="en-US"/>
        </w:rPr>
        <w:t> </w:t>
      </w:r>
      <w:r w:rsidRPr="00983AF9">
        <w:rPr>
          <w:lang w:val="en-US"/>
        </w:rPr>
        <w:t xml:space="preserve">mM, </w:t>
      </w:r>
      <w:ins w:id="257" w:author="Editor 2" w:date="2025-08-30T01:16:12Z">
        <w:r>
          <w:rPr>
            <w:lang w:val="en-US"/>
          </w:rPr>
          <w:t xml:space="preserve">the </w:t>
        </w:r>
      </w:ins>
      <w:r w:rsidRPr="00983AF9">
        <w:rPr>
          <w:lang w:val="en-US"/>
        </w:rPr>
        <w:t>values were 23.96 U</w:t>
      </w:r>
      <w:r w:rsidRPr="00983AF9">
        <w:rPr>
          <w:rFonts w:ascii="Times New Roman" w:hAnsi="Times New Roman"/>
          <w:lang w:val="en-US"/>
        </w:rPr>
        <w:t> </w:t>
      </w:r>
      <w:r w:rsidRPr="00983AF9">
        <w:rPr>
          <w:rFonts w:cs="Palatino Linotype"/>
          <w:lang w:val="en-US"/>
        </w:rPr>
        <w:t>min⁻¹</w:t>
      </w:r>
      <w:r w:rsidRPr="00983AF9">
        <w:rPr>
          <w:rFonts w:ascii="Times New Roman" w:hAnsi="Times New Roman"/>
          <w:lang w:val="en-US"/>
        </w:rPr>
        <w:t> </w:t>
      </w:r>
      <w:r w:rsidRPr="00983AF9">
        <w:rPr>
          <w:lang w:val="en-US"/>
        </w:rPr>
        <w:t xml:space="preserve">mg⁻¹ protein in the control, 26.78 in BR-11001, and 26.67 in BR-11002. </w:t>
      </w:r>
      <w:del w:id="258" w:author="Editor 2" w:date="2025-08-30T01:16:12Z">
        <w:r w:rsidRPr="00983AF9">
          <w:rPr>
            <w:lang w:val="en-US"/>
          </w:rPr>
          <w:delText>Under</w:delText>
        </w:r>
      </w:del>
      <w:ins w:id="259" w:author="Editor 2" w:date="2025-08-30T01:16:12Z">
        <w:r>
          <w:rPr>
            <w:lang w:val="en-US"/>
          </w:rPr>
          <w:t>At</w:t>
        </w:r>
      </w:ins>
      <w:r w:rsidRPr="00983AF9">
        <w:rPr>
          <w:lang w:val="en-US"/>
        </w:rPr>
        <w:t xml:space="preserve"> 450</w:t>
      </w:r>
      <w:r w:rsidRPr="00983AF9">
        <w:rPr>
          <w:rFonts w:ascii="Times New Roman" w:hAnsi="Times New Roman"/>
          <w:lang w:val="en-US"/>
        </w:rPr>
        <w:t> </w:t>
      </w:r>
      <w:r w:rsidRPr="00983AF9">
        <w:rPr>
          <w:lang w:val="en-US"/>
        </w:rPr>
        <w:t xml:space="preserve">mM, </w:t>
      </w:r>
      <w:ins w:id="260" w:author="Editor 2" w:date="2025-08-30T01:16:12Z">
        <w:r>
          <w:rPr>
            <w:lang w:val="en-US"/>
          </w:rPr>
          <w:t xml:space="preserve">the </w:t>
        </w:r>
      </w:ins>
      <w:r w:rsidRPr="00983AF9">
        <w:rPr>
          <w:lang w:val="en-US"/>
        </w:rPr>
        <w:t>SOD activity reached 56.25 in the control, 63.36 in BR-11001, and peaked at 68.12 U</w:t>
      </w:r>
      <w:r w:rsidRPr="00983AF9">
        <w:rPr>
          <w:rFonts w:ascii="Times New Roman" w:hAnsi="Times New Roman"/>
          <w:lang w:val="en-US"/>
        </w:rPr>
        <w:t> </w:t>
      </w:r>
      <w:r w:rsidRPr="00983AF9">
        <w:rPr>
          <w:rFonts w:cs="Palatino Linotype"/>
          <w:lang w:val="en-US"/>
        </w:rPr>
        <w:t>min⁻¹</w:t>
      </w:r>
      <w:r w:rsidRPr="00983AF9">
        <w:rPr>
          <w:rFonts w:ascii="Times New Roman" w:hAnsi="Times New Roman"/>
          <w:lang w:val="en-US"/>
        </w:rPr>
        <w:t> </w:t>
      </w:r>
      <w:r w:rsidRPr="00983AF9">
        <w:rPr>
          <w:lang w:val="en-US"/>
        </w:rPr>
        <w:t xml:space="preserve">mg⁻¹ protein in BR-11002 </w:t>
      </w:r>
      <w:r w:rsidRPr="00983AF9">
        <w:rPr>
          <w:lang w:val="en-US"/>
        </w:rPr>
        <w:t>(</w:t>
      </w:r>
      <w:hyperlink r:id="rId21" w:anchor="bookmark=id.lircn5hsz1xy" w:history="1">
        <w:r w:rsidRPr="00983AF9">
          <w:rPr>
            <w:rStyle w:val="Hyperlink"/>
            <w:color w:val="000000" w:themeColor="text1"/>
            <w:lang w:val="en-US"/>
          </w:rPr>
          <w:t>Figure 5a</w:t>
        </w:r>
      </w:hyperlink>
      <w:r w:rsidRPr="00983AF9">
        <w:rPr>
          <w:lang w:val="en-US"/>
        </w:rPr>
        <w:t>).</w:t>
      </w:r>
    </w:p>
    <w:p w:rsidR="00382694" w:rsidP="008E2E61" w14:paraId="09CB3020" w14:textId="34BAA212">
      <w:pPr>
        <w:pStyle w:val="MDPI31text"/>
      </w:pPr>
      <w:r w:rsidRPr="00983AF9">
        <w:rPr>
          <w:lang w:val="en-US"/>
        </w:rPr>
        <w:t xml:space="preserve">CAT activity also </w:t>
      </w:r>
      <w:del w:id="261" w:author="Editor 2" w:date="2025-08-30T01:16:12Z">
        <w:r w:rsidRPr="00983AF9">
          <w:rPr>
            <w:lang w:val="en-US"/>
          </w:rPr>
          <w:delText>showed an upward trend</w:delText>
        </w:r>
      </w:del>
      <w:ins w:id="262" w:author="Editor 2" w:date="2025-08-30T01:16:12Z">
        <w:r>
          <w:rPr>
            <w:lang w:val="en-US"/>
          </w:rPr>
          <w:t>tended to increase</w:t>
        </w:r>
      </w:ins>
      <w:r w:rsidRPr="00983AF9">
        <w:rPr>
          <w:lang w:val="en-US"/>
        </w:rPr>
        <w:t xml:space="preserve"> with increasing salinity. At 0</w:t>
      </w:r>
      <w:r w:rsidRPr="00983AF9">
        <w:rPr>
          <w:rFonts w:ascii="Times New Roman" w:hAnsi="Times New Roman"/>
          <w:lang w:val="en-US"/>
        </w:rPr>
        <w:t> </w:t>
      </w:r>
      <w:r w:rsidRPr="00983AF9">
        <w:rPr>
          <w:lang w:val="en-US"/>
        </w:rPr>
        <w:t xml:space="preserve">mM NaCl, </w:t>
      </w:r>
      <w:ins w:id="263" w:author="Editor 2" w:date="2025-08-30T01:16:12Z">
        <w:r>
          <w:rPr>
            <w:lang w:val="en-US"/>
          </w:rPr>
          <w:t xml:space="preserve">the </w:t>
        </w:r>
      </w:ins>
      <w:r w:rsidRPr="00983AF9">
        <w:rPr>
          <w:lang w:val="en-US"/>
        </w:rPr>
        <w:t xml:space="preserve">CAT </w:t>
      </w:r>
      <w:ins w:id="264" w:author="Editor 2" w:date="2025-08-30T01:16:12Z">
        <w:r>
          <w:rPr>
            <w:lang w:val="en-US"/>
          </w:rPr>
          <w:t xml:space="preserve">activity </w:t>
        </w:r>
      </w:ins>
      <w:r w:rsidRPr="00983AF9">
        <w:rPr>
          <w:lang w:val="en-US"/>
        </w:rPr>
        <w:t>values were 14.15 (control), 14.94 (BR-11001), and 16.01 (BR-11002). Under 450</w:t>
      </w:r>
      <w:r w:rsidRPr="00983AF9">
        <w:rPr>
          <w:rFonts w:ascii="Times New Roman" w:hAnsi="Times New Roman"/>
          <w:lang w:val="en-US"/>
        </w:rPr>
        <w:t> </w:t>
      </w:r>
      <w:r w:rsidRPr="00983AF9">
        <w:rPr>
          <w:lang w:val="en-US"/>
        </w:rPr>
        <w:t xml:space="preserve">mM, </w:t>
      </w:r>
      <w:ins w:id="265" w:author="Editor 2" w:date="2025-08-30T01:16:12Z">
        <w:r>
          <w:rPr>
            <w:lang w:val="en-US"/>
          </w:rPr>
          <w:t xml:space="preserve">the </w:t>
        </w:r>
      </w:ins>
      <w:r w:rsidRPr="00983AF9">
        <w:rPr>
          <w:lang w:val="en-US"/>
        </w:rPr>
        <w:t xml:space="preserve">CAT activity </w:t>
      </w:r>
      <w:del w:id="266" w:author="Editor 2" w:date="2025-08-30T01:16:12Z">
        <w:r w:rsidRPr="00983AF9">
          <w:rPr>
            <w:lang w:val="en-US"/>
          </w:rPr>
          <w:delText>rose</w:delText>
        </w:r>
      </w:del>
      <w:ins w:id="267" w:author="Editor 2" w:date="2025-08-30T01:16:12Z">
        <w:r>
          <w:rPr>
            <w:lang w:val="en-US"/>
          </w:rPr>
          <w:t>increased</w:t>
        </w:r>
      </w:ins>
      <w:r w:rsidRPr="00983AF9">
        <w:rPr>
          <w:lang w:val="en-US"/>
        </w:rPr>
        <w:t xml:space="preserve"> to 35.73 in the control, 41.70 in BR-11001, and 46.06 U</w:t>
      </w:r>
      <w:r w:rsidRPr="00983AF9">
        <w:rPr>
          <w:rFonts w:ascii="Times New Roman" w:hAnsi="Times New Roman"/>
          <w:lang w:val="en-US"/>
        </w:rPr>
        <w:t> </w:t>
      </w:r>
      <w:r w:rsidRPr="00983AF9">
        <w:rPr>
          <w:rFonts w:cs="Palatino Linotype"/>
          <w:lang w:val="en-US"/>
        </w:rPr>
        <w:t>min⁻¹</w:t>
      </w:r>
      <w:r w:rsidRPr="00983AF9">
        <w:rPr>
          <w:rFonts w:ascii="Times New Roman" w:hAnsi="Times New Roman"/>
          <w:lang w:val="en-US"/>
        </w:rPr>
        <w:t> </w:t>
      </w:r>
      <w:r w:rsidRPr="00983AF9">
        <w:rPr>
          <w:lang w:val="en-US"/>
        </w:rPr>
        <w:t xml:space="preserve">mg⁻¹ protein in BR-11002 </w:t>
      </w:r>
      <w:r w:rsidRPr="00983AF9">
        <w:rPr>
          <w:lang w:val="en-US"/>
        </w:rPr>
        <w:t>(</w:t>
      </w:r>
      <w:hyperlink r:id="rId21" w:anchor="bookmark=id.lircn5hsz1xy" w:history="1">
        <w:r w:rsidRPr="00983AF9">
          <w:rPr>
            <w:rStyle w:val="Hyperlink"/>
            <w:color w:val="000000" w:themeColor="text1"/>
            <w:lang w:val="en-US"/>
          </w:rPr>
          <w:t>Figure 5b</w:t>
        </w:r>
      </w:hyperlink>
      <w:r w:rsidRPr="00983AF9">
        <w:rPr>
          <w:lang w:val="en-US"/>
        </w:rPr>
        <w:t>).</w:t>
      </w:r>
    </w:p>
    <w:p w:rsidR="00757E4A" w:rsidRPr="00983AF9" w:rsidP="008E2E61" w14:paraId="64AA981A" w14:textId="77777777">
      <w:pPr>
        <w:pStyle w:val="MDPI31text"/>
      </w:pPr>
    </w:p>
    <w:p w:rsidR="00382694" w:rsidRPr="00983AF9" w:rsidP="008E2E61" w14:paraId="0BB32065" w14:textId="6E8483CD">
      <w:pPr>
        <w:pStyle w:val="MDPI31text"/>
      </w:pPr>
      <w:ins w:id="268" w:author="Editor 2" w:date="2025-08-30T01:16:12Z">
        <w:r>
          <w:rPr>
            <w:lang w:val="en-US"/>
          </w:rPr>
          <w:t xml:space="preserve">The </w:t>
        </w:r>
      </w:ins>
      <w:r w:rsidRPr="00983AF9">
        <w:rPr>
          <w:lang w:val="en-US"/>
        </w:rPr>
        <w:t>APX activity followed a similar pattern. At 0</w:t>
      </w:r>
      <w:r w:rsidRPr="00983AF9">
        <w:rPr>
          <w:rFonts w:ascii="Times New Roman" w:hAnsi="Times New Roman"/>
          <w:lang w:val="en-US"/>
        </w:rPr>
        <w:t> </w:t>
      </w:r>
      <w:r w:rsidRPr="00983AF9">
        <w:rPr>
          <w:lang w:val="en-US"/>
        </w:rPr>
        <w:t xml:space="preserve">mM, the control </w:t>
      </w:r>
      <w:del w:id="269" w:author="Editor 2" w:date="2025-08-30T01:16:12Z">
        <w:r w:rsidRPr="00983AF9">
          <w:rPr>
            <w:lang w:val="en-US"/>
          </w:rPr>
          <w:delText>registered</w:delText>
        </w:r>
      </w:del>
      <w:ins w:id="270" w:author="Editor 2" w:date="2025-08-30T01:16:12Z">
        <w:r>
          <w:rPr>
            <w:lang w:val="en-US"/>
          </w:rPr>
          <w:t>had a value of</w:t>
        </w:r>
      </w:ins>
      <w:r w:rsidRPr="00983AF9">
        <w:rPr>
          <w:lang w:val="en-US"/>
        </w:rPr>
        <w:t xml:space="preserve"> 9.36, </w:t>
      </w:r>
      <w:del w:id="271" w:author="Editor 2" w:date="2025-08-30T01:16:12Z">
        <w:r w:rsidRPr="00983AF9">
          <w:rPr>
            <w:lang w:val="en-US"/>
          </w:rPr>
          <w:delText>while</w:delText>
        </w:r>
      </w:del>
      <w:ins w:id="272" w:author="Editor 2" w:date="2025-08-30T01:16:12Z">
        <w:r>
          <w:rPr>
            <w:lang w:val="en-US"/>
          </w:rPr>
          <w:t>whereas the corresponding values for</w:t>
        </w:r>
      </w:ins>
      <w:r w:rsidRPr="00983AF9">
        <w:rPr>
          <w:lang w:val="en-US"/>
        </w:rPr>
        <w:t xml:space="preserve"> BR-11001 and BR-11002 </w:t>
      </w:r>
      <w:del w:id="273" w:author="Editor 2" w:date="2025-08-30T01:16:12Z">
        <w:r w:rsidRPr="00983AF9">
          <w:rPr>
            <w:lang w:val="en-US"/>
          </w:rPr>
          <w:delText>recorded</w:delText>
        </w:r>
      </w:del>
      <w:ins w:id="274" w:author="Editor 2" w:date="2025-08-30T01:16:12Z">
        <w:r>
          <w:rPr>
            <w:lang w:val="en-US"/>
          </w:rPr>
          <w:t>were</w:t>
        </w:r>
      </w:ins>
      <w:r w:rsidRPr="00983AF9">
        <w:rPr>
          <w:lang w:val="en-US"/>
        </w:rPr>
        <w:t xml:space="preserve"> 10.84 and 10.76, respectively. At 450</w:t>
      </w:r>
      <w:r w:rsidRPr="00983AF9">
        <w:rPr>
          <w:rFonts w:ascii="Times New Roman" w:hAnsi="Times New Roman"/>
          <w:lang w:val="en-US"/>
        </w:rPr>
        <w:t> </w:t>
      </w:r>
      <w:r w:rsidRPr="00983AF9">
        <w:rPr>
          <w:lang w:val="en-US"/>
        </w:rPr>
        <w:t xml:space="preserve">mM, </w:t>
      </w:r>
      <w:ins w:id="275" w:author="Editor 2" w:date="2025-08-30T01:16:12Z">
        <w:r>
          <w:rPr>
            <w:lang w:val="en-US"/>
          </w:rPr>
          <w:t xml:space="preserve">the </w:t>
        </w:r>
      </w:ins>
      <w:r w:rsidRPr="00983AF9">
        <w:rPr>
          <w:lang w:val="en-US"/>
        </w:rPr>
        <w:t>APX values reached 25.59 (control), 29.64 (BR-11001), and 33.05 U</w:t>
      </w:r>
      <w:r w:rsidRPr="00983AF9">
        <w:rPr>
          <w:rFonts w:ascii="Times New Roman" w:hAnsi="Times New Roman"/>
          <w:lang w:val="en-US"/>
        </w:rPr>
        <w:t> </w:t>
      </w:r>
      <w:r w:rsidRPr="00983AF9">
        <w:rPr>
          <w:rFonts w:cs="Palatino Linotype"/>
          <w:lang w:val="en-US"/>
        </w:rPr>
        <w:t>min⁻¹</w:t>
      </w:r>
      <w:r w:rsidRPr="00983AF9">
        <w:rPr>
          <w:rFonts w:ascii="Times New Roman" w:hAnsi="Times New Roman"/>
          <w:lang w:val="en-US"/>
        </w:rPr>
        <w:t> </w:t>
      </w:r>
      <w:r w:rsidRPr="00983AF9">
        <w:rPr>
          <w:lang w:val="en-US"/>
        </w:rPr>
        <w:t xml:space="preserve">mg⁻¹ protein (BR-11002) </w:t>
      </w:r>
      <w:r w:rsidRPr="00983AF9">
        <w:rPr>
          <w:lang w:val="en-US"/>
        </w:rPr>
        <w:t>(</w:t>
      </w:r>
      <w:hyperlink r:id="rId21" w:anchor="bookmark=id.lircn5hsz1xy" w:history="1">
        <w:r w:rsidRPr="00983AF9">
          <w:rPr>
            <w:rStyle w:val="Hyperlink"/>
            <w:color w:val="000000" w:themeColor="text1"/>
            <w:lang w:val="en-US"/>
          </w:rPr>
          <w:t>Figure 5c</w:t>
        </w:r>
      </w:hyperlink>
      <w:r w:rsidRPr="00983AF9">
        <w:rPr>
          <w:lang w:val="en-US"/>
        </w:rPr>
        <w:t>).</w:t>
      </w:r>
    </w:p>
    <w:p w:rsidR="00382694" w:rsidRPr="00983AF9" w:rsidP="008E2E61" w14:paraId="627A9556" w14:textId="26A4C2A3">
      <w:pPr>
        <w:pStyle w:val="MDPI31text"/>
      </w:pPr>
      <w:r w:rsidRPr="00983AF9">
        <w:rPr>
          <w:lang w:val="en-US"/>
        </w:rPr>
        <w:t xml:space="preserve">GPX activity was lowest under </w:t>
      </w:r>
      <w:ins w:id="276" w:author="Editor" w:date="2025-08-30T01:16:16Z">
        <w:r w:rsidRPr="00983AF9">
          <w:rPr>
            <w:lang w:val="en-US"/>
          </w:rPr>
          <w:t>non</w:t>
        </w:r>
      </w:ins>
      <w:del w:id="277" w:author="Editor" w:date="2025-08-30T01:16:16Z">
        <w:r w:rsidRPr="00983AF9">
          <w:rPr>
            <w:lang w:val="en-US"/>
          </w:rPr>
          <w:delText>non-</w:delText>
        </w:r>
      </w:del>
      <w:r w:rsidRPr="00983AF9">
        <w:rPr>
          <w:lang w:val="en-US"/>
        </w:rPr>
        <w:t>saline conditions, with values of 7.15 in the control, 7.93 in BR-11001, and 7.62 in BR-11002. At 450</w:t>
      </w:r>
      <w:r w:rsidRPr="00983AF9">
        <w:rPr>
          <w:rFonts w:ascii="Times New Roman" w:hAnsi="Times New Roman"/>
          <w:lang w:val="en-US"/>
        </w:rPr>
        <w:t> </w:t>
      </w:r>
      <w:r w:rsidRPr="00983AF9">
        <w:rPr>
          <w:lang w:val="en-US"/>
        </w:rPr>
        <w:t>mM NaCl, GPX activity increased to 17.78 (control), 20.86 (BR-11001), and 23.38 U</w:t>
      </w:r>
      <w:r w:rsidRPr="00983AF9">
        <w:rPr>
          <w:rFonts w:ascii="Times New Roman" w:hAnsi="Times New Roman"/>
          <w:lang w:val="en-US"/>
        </w:rPr>
        <w:t> </w:t>
      </w:r>
      <w:r w:rsidRPr="00983AF9">
        <w:rPr>
          <w:rFonts w:cs="Palatino Linotype"/>
          <w:lang w:val="en-US"/>
        </w:rPr>
        <w:t>min⁻¹</w:t>
      </w:r>
      <w:r w:rsidRPr="00983AF9">
        <w:rPr>
          <w:rFonts w:ascii="Times New Roman" w:hAnsi="Times New Roman"/>
          <w:lang w:val="en-US"/>
        </w:rPr>
        <w:t> </w:t>
      </w:r>
      <w:r w:rsidRPr="00983AF9">
        <w:rPr>
          <w:lang w:val="en-US"/>
        </w:rPr>
        <w:t xml:space="preserve">mg⁻¹ protein in BR-11002 </w:t>
      </w:r>
      <w:r w:rsidRPr="00983AF9">
        <w:rPr>
          <w:lang w:val="en-US"/>
        </w:rPr>
        <w:t>(</w:t>
      </w:r>
      <w:hyperlink r:id="rId21" w:anchor="bookmark=id.lircn5hsz1xy" w:history="1">
        <w:r w:rsidRPr="00983AF9">
          <w:rPr>
            <w:rStyle w:val="Hyperlink"/>
            <w:color w:val="000000" w:themeColor="text1"/>
            <w:lang w:val="en-US"/>
          </w:rPr>
          <w:t>Figure 5d</w:t>
        </w:r>
      </w:hyperlink>
      <w:r w:rsidRPr="00983AF9">
        <w:rPr>
          <w:lang w:val="en-US"/>
        </w:rPr>
        <w:t>).</w:t>
      </w:r>
    </w:p>
    <w:p w:rsidR="00847DA4" w:rsidRPr="00805944" w:rsidP="00847DA4" w14:paraId="7BC94616" w14:textId="77777777">
      <w:pPr>
        <w:pStyle w:val="MDPI51figurecaption"/>
        <w:rPr>
          <w:bCs/>
        </w:rPr>
      </w:pPr>
      <w:r>
        <w:rPr>
          <w:noProof/>
          <w:sz w:val="22"/>
          <w:szCs w:val="22"/>
          <w:bdr w:val="none" w:sz="0" w:space="0" w:color="auto" w:frame="1"/>
        </w:rPr>
        <w:drawing>
          <wp:anchor distT="0" distB="0" distL="114300" distR="114300" simplePos="0" relativeHeight="251659264" behindDoc="0" locked="0" layoutInCell="1" allowOverlap="1">
            <wp:simplePos x="0" y="0"/>
            <wp:positionH relativeFrom="column">
              <wp:posOffset>677399</wp:posOffset>
            </wp:positionH>
            <wp:positionV relativeFrom="paragraph">
              <wp:posOffset>488</wp:posOffset>
            </wp:positionV>
            <wp:extent cx="5731510" cy="5208905"/>
            <wp:effectExtent l="0" t="0" r="2540" b="0"/>
            <wp:wrapTopAndBottom/>
            <wp:docPr id="16965145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14519" name="Picture 9"/>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5208905"/>
                    </a:xfrm>
                    <a:prstGeom prst="rect">
                      <a:avLst/>
                    </a:prstGeom>
                    <a:noFill/>
                    <a:ln>
                      <a:noFill/>
                    </a:ln>
                  </pic:spPr>
                </pic:pic>
              </a:graphicData>
            </a:graphic>
          </wp:anchor>
        </w:drawing>
      </w:r>
    </w:p>
    <w:p w:rsidR="00764161" w:rsidP="008E2E61" w14:paraId="7392BA57" w14:textId="0C39A77F">
      <w:pPr>
        <w:pStyle w:val="MDPI51figurecaption"/>
      </w:pPr>
      <w:r w:rsidRPr="008E2E61">
        <w:rPr>
          <w:b/>
          <w:lang w:val="en-US"/>
        </w:rPr>
        <w:t xml:space="preserve">Figure 5. </w:t>
      </w:r>
      <w:r w:rsidRPr="00805944" w:rsidR="00847DA4">
        <w:rPr>
          <w:lang w:val="en-US"/>
        </w:rPr>
        <w:t xml:space="preserve">Antioxidant enzyme activity of </w:t>
      </w:r>
      <w:r w:rsidRPr="00805944" w:rsidR="00847DA4">
        <w:rPr>
          <w:i/>
          <w:iCs/>
          <w:lang w:val="en-US"/>
        </w:rPr>
        <w:t>Chenopodium quinoa</w:t>
      </w:r>
      <w:r w:rsidRPr="00805944" w:rsidR="00847DA4">
        <w:rPr>
          <w:lang w:val="en-US"/>
        </w:rPr>
        <w:t xml:space="preserve"> seedlings subjected to salinity stress and </w:t>
      </w:r>
      <w:del w:id="278" w:author="Editor 2" w:date="2025-08-30T01:16:12Z">
        <w:r w:rsidRPr="00805944" w:rsidR="00847DA4">
          <w:rPr>
            <w:lang w:val="en-US"/>
          </w:rPr>
          <w:delText>inoculation</w:delText>
        </w:r>
      </w:del>
      <w:ins w:id="279" w:author="Editor 2" w:date="2025-08-30T01:16:12Z">
        <w:r>
          <w:rPr>
            <w:lang w:val="en-US"/>
          </w:rPr>
          <w:t>inoculated</w:t>
        </w:r>
      </w:ins>
      <w:r w:rsidRPr="00805944" w:rsidR="00847DA4">
        <w:rPr>
          <w:lang w:val="en-US"/>
        </w:rPr>
        <w:t xml:space="preserve"> with </w:t>
      </w:r>
      <w:ins w:id="280" w:author="Editor 2" w:date="2025-08-30T01:16:12Z">
        <w:r>
          <w:rPr>
            <w:lang w:val="en-US"/>
          </w:rPr>
          <w:t xml:space="preserve">the </w:t>
        </w:r>
      </w:ins>
      <w:r w:rsidRPr="00805944" w:rsidR="00847DA4">
        <w:rPr>
          <w:i/>
          <w:iCs/>
          <w:lang w:val="en-US"/>
        </w:rPr>
        <w:t xml:space="preserve">A. brasilense </w:t>
      </w:r>
      <w:r w:rsidRPr="00805944" w:rsidR="00847DA4">
        <w:rPr>
          <w:lang w:val="en-US"/>
        </w:rPr>
        <w:t>strains BR-11001 and BR-11002. (</w:t>
      </w:r>
      <w:r w:rsidRPr="004E4A1F" w:rsidR="00847DA4">
        <w:rPr>
          <w:b/>
          <w:lang w:val="en-US"/>
        </w:rPr>
        <w:t>a</w:t>
      </w:r>
      <w:r w:rsidRPr="00805944" w:rsidR="00847DA4">
        <w:rPr>
          <w:lang w:val="en-US"/>
        </w:rPr>
        <w:t>) Superoxide dismutase (SOD), (</w:t>
      </w:r>
      <w:r w:rsidRPr="004E4A1F" w:rsidR="00847DA4">
        <w:rPr>
          <w:b/>
          <w:lang w:val="en-US"/>
        </w:rPr>
        <w:t>b</w:t>
      </w:r>
      <w:r w:rsidRPr="00805944" w:rsidR="00847DA4">
        <w:rPr>
          <w:lang w:val="en-US"/>
        </w:rPr>
        <w:t>) catalase (CAT), (</w:t>
      </w:r>
      <w:r w:rsidRPr="004E4A1F" w:rsidR="00847DA4">
        <w:rPr>
          <w:b/>
          <w:lang w:val="en-US"/>
        </w:rPr>
        <w:t>c</w:t>
      </w:r>
      <w:r w:rsidRPr="00805944" w:rsidR="00847DA4">
        <w:rPr>
          <w:lang w:val="en-US"/>
        </w:rPr>
        <w:t>) ascorbate peroxidase (APX), and (</w:t>
      </w:r>
      <w:r w:rsidRPr="004E4A1F" w:rsidR="00847DA4">
        <w:rPr>
          <w:b/>
          <w:lang w:val="en-US"/>
        </w:rPr>
        <w:t>d</w:t>
      </w:r>
      <w:r w:rsidRPr="00805944" w:rsidR="00847DA4">
        <w:rPr>
          <w:lang w:val="en-US"/>
        </w:rPr>
        <w:t>) guaiacol peroxidase (GPX). Enzyme activities are expressed as U</w:t>
      </w:r>
      <w:r w:rsidRPr="00805944" w:rsidR="00847DA4">
        <w:rPr>
          <w:rFonts w:ascii="Times New Roman" w:hAnsi="Times New Roman"/>
          <w:lang w:val="en-US"/>
        </w:rPr>
        <w:t> </w:t>
      </w:r>
      <w:r w:rsidRPr="00805944" w:rsidR="00847DA4">
        <w:rPr>
          <w:rFonts w:cs="Palatino Linotype"/>
          <w:lang w:val="en-US"/>
        </w:rPr>
        <w:t>min⁻¹</w:t>
      </w:r>
      <w:r w:rsidRPr="00805944" w:rsidR="00847DA4">
        <w:rPr>
          <w:rFonts w:ascii="Times New Roman" w:hAnsi="Times New Roman"/>
          <w:lang w:val="en-US"/>
        </w:rPr>
        <w:t> </w:t>
      </w:r>
      <w:r w:rsidRPr="00805944" w:rsidR="00847DA4">
        <w:rPr>
          <w:lang w:val="en-US"/>
        </w:rPr>
        <w:t xml:space="preserve">mg⁻¹ protein. </w:t>
      </w:r>
      <w:del w:id="281" w:author="Editor 2" w:date="2025-08-30T01:16:12Z">
        <w:r w:rsidRPr="00805944" w:rsidR="00847DA4">
          <w:rPr>
            <w:lang w:val="en-US"/>
          </w:rPr>
          <w:delText>Values</w:delText>
        </w:r>
      </w:del>
      <w:ins w:id="282" w:author="Editor 2" w:date="2025-08-30T01:16:12Z">
        <w:r>
          <w:rPr>
            <w:lang w:val="en-US"/>
          </w:rPr>
          <w:t>The values</w:t>
        </w:r>
      </w:ins>
      <w:r w:rsidRPr="00805944" w:rsidR="00847DA4">
        <w:rPr>
          <w:lang w:val="en-US"/>
        </w:rPr>
        <w:t xml:space="preserve"> represent </w:t>
      </w:r>
      <w:ins w:id="283" w:author="Editor 2" w:date="2025-08-30T01:16:12Z">
        <w:r>
          <w:rPr>
            <w:lang w:val="en-US"/>
          </w:rPr>
          <w:t xml:space="preserve">the </w:t>
        </w:r>
      </w:ins>
      <w:r w:rsidRPr="00805944" w:rsidR="00847DA4">
        <w:rPr>
          <w:lang w:val="en-US"/>
        </w:rPr>
        <w:t xml:space="preserve">means ± </w:t>
      </w:r>
      <w:del w:id="284" w:author="Editor 2" w:date="2025-08-30T01:16:12Z">
        <w:r w:rsidRPr="00805944" w:rsidR="00847DA4">
          <w:rPr>
            <w:lang w:val="en-US"/>
          </w:rPr>
          <w:delText>SE</w:delText>
        </w:r>
      </w:del>
      <w:ins w:id="285" w:author="Editor 2" w:date="2025-08-30T01:16:12Z">
        <w:r>
          <w:rPr>
            <w:lang w:val="en-US"/>
          </w:rPr>
          <w:t>SEs</w:t>
        </w:r>
      </w:ins>
      <w:r w:rsidRPr="00805944" w:rsidR="00847DA4">
        <w:rPr>
          <w:lang w:val="en-US"/>
        </w:rPr>
        <w:t xml:space="preserve"> (n = 4). Different lowercase letters indicate significant differences among strains within each salinity level, and uppercase letters denote differences among salinity levels within each strain (Tukey’s HSD, p &lt; 0.05).</w:t>
      </w:r>
    </w:p>
    <w:p w:rsidR="00764161" w14:paraId="1ADB5D19" w14:textId="77777777">
      <w:pPr>
        <w:spacing w:line="240" w:lineRule="auto"/>
        <w:jc w:val="left"/>
        <w:rPr>
          <w:rFonts w:eastAsia="Times New Roman"/>
          <w:sz w:val="18"/>
          <w:lang w:eastAsia="de-DE" w:bidi="en-US"/>
        </w:rPr>
      </w:pPr>
      <w:r>
        <w:rPr>
          <w:lang w:val="en-US"/>
        </w:rPr>
        <w:br w:type="page"/>
      </w:r>
    </w:p>
    <w:p w:rsidR="00847DA4" w:rsidRPr="009275AA" w:rsidP="00757E4A" w14:paraId="693E0B05" w14:textId="2FE42405">
      <w:pPr>
        <w:pStyle w:val="MDPI22heading2"/>
        <w:rPr>
          <w:snapToGrid/>
          <w:color w:val="EE0000"/>
        </w:rPr>
      </w:pPr>
      <w:r w:rsidRPr="009275AA">
        <w:rPr>
          <w:snapToGrid/>
          <w:color w:val="EE0000"/>
          <w:lang w:val="en-US"/>
        </w:rPr>
        <w:t>2.5 Multivariate analysis of phenotypic and biochemical responses under salinity stress</w:t>
      </w:r>
    </w:p>
    <w:p w:rsidR="001E64E9" w:rsidRPr="009275AA" w:rsidP="001E64E9" w14:paraId="4F9E74BC" w14:textId="77777777">
      <w:pPr>
        <w:pStyle w:val="MDPI51figurecaption"/>
        <w:ind w:firstLine="452"/>
        <w:rPr>
          <w:snapToGrid w:val="0"/>
          <w:color w:val="EE0000"/>
          <w:sz w:val="20"/>
          <w:szCs w:val="22"/>
        </w:rPr>
      </w:pPr>
      <w:r w:rsidRPr="009275AA">
        <w:rPr>
          <w:snapToGrid w:val="0"/>
          <w:color w:val="EE0000"/>
          <w:sz w:val="20"/>
          <w:szCs w:val="22"/>
          <w:lang w:val="en-US"/>
        </w:rPr>
        <w:t xml:space="preserve">To understand the interaction </w:t>
      </w:r>
      <w:ins w:id="286" w:author="Editor 2" w:date="2025-08-30T01:16:12Z">
        <w:r>
          <w:rPr>
            <w:snapToGrid w:val="0"/>
            <w:color w:val="EE0000"/>
            <w:sz w:val="20"/>
            <w:szCs w:val="22"/>
            <w:lang w:val="en-US"/>
          </w:rPr>
          <w:t xml:space="preserve">effects </w:t>
        </w:r>
      </w:ins>
      <w:r w:rsidRPr="009275AA">
        <w:rPr>
          <w:snapToGrid w:val="0"/>
          <w:color w:val="EE0000"/>
          <w:sz w:val="20"/>
          <w:szCs w:val="22"/>
          <w:lang w:val="en-US"/>
        </w:rPr>
        <w:t xml:space="preserve">of phenotypic and biochemical traits </w:t>
      </w:r>
      <w:del w:id="287" w:author="Editor 2" w:date="2025-08-30T01:16:12Z">
        <w:r w:rsidRPr="009275AA">
          <w:rPr>
            <w:snapToGrid w:val="0"/>
            <w:color w:val="EE0000"/>
            <w:sz w:val="20"/>
            <w:szCs w:val="22"/>
            <w:lang w:val="en-US"/>
          </w:rPr>
          <w:delText>to</w:delText>
        </w:r>
      </w:del>
      <w:ins w:id="288" w:author="Editor 2" w:date="2025-08-30T01:16:12Z">
        <w:r>
          <w:rPr>
            <w:snapToGrid w:val="0"/>
            <w:color w:val="EE0000"/>
            <w:sz w:val="20"/>
            <w:szCs w:val="22"/>
            <w:lang w:val="en-US"/>
          </w:rPr>
          <w:t>on</w:t>
        </w:r>
      </w:ins>
      <w:r w:rsidRPr="009275AA">
        <w:rPr>
          <w:snapToGrid w:val="0"/>
          <w:color w:val="EE0000"/>
          <w:sz w:val="20"/>
          <w:szCs w:val="22"/>
          <w:lang w:val="en-US"/>
        </w:rPr>
        <w:t xml:space="preserve"> salinity tolerance in quinoa, a principal component analysis (PCA) was conducted (</w:t>
      </w:r>
      <w:del w:id="289" w:author="Editor 2" w:date="2025-08-30T01:16:12Z">
        <w:r w:rsidRPr="009275AA">
          <w:rPr>
            <w:snapToGrid w:val="0"/>
            <w:color w:val="EE0000"/>
            <w:sz w:val="20"/>
            <w:szCs w:val="22"/>
            <w:lang w:val="en-US"/>
          </w:rPr>
          <w:delText>Figue</w:delText>
        </w:r>
      </w:del>
      <w:ins w:id="290" w:author="Editor 2" w:date="2025-08-30T01:16:12Z">
        <w:r>
          <w:rPr>
            <w:snapToGrid w:val="0"/>
            <w:color w:val="EE0000"/>
            <w:sz w:val="20"/>
            <w:szCs w:val="22"/>
            <w:lang w:val="en-US"/>
          </w:rPr>
          <w:t>Figure</w:t>
        </w:r>
      </w:ins>
      <w:r w:rsidRPr="009275AA">
        <w:rPr>
          <w:snapToGrid w:val="0"/>
          <w:color w:val="EE0000"/>
          <w:sz w:val="20"/>
          <w:szCs w:val="22"/>
          <w:lang w:val="en-US"/>
        </w:rPr>
        <w:t xml:space="preserve"> 6).</w:t>
      </w:r>
    </w:p>
    <w:p w:rsidR="00757E4A" w:rsidRPr="009275AA" w:rsidP="001E64E9" w14:paraId="6251813B" w14:textId="27DC75C3">
      <w:pPr>
        <w:pStyle w:val="MDPI51figurecaption"/>
        <w:ind w:firstLine="452"/>
        <w:rPr>
          <w:snapToGrid w:val="0"/>
          <w:color w:val="EE0000"/>
          <w:sz w:val="20"/>
          <w:szCs w:val="22"/>
        </w:rPr>
      </w:pPr>
      <w:r w:rsidRPr="009275AA">
        <w:rPr>
          <w:snapToGrid w:val="0"/>
          <w:color w:val="EE0000"/>
          <w:sz w:val="20"/>
          <w:szCs w:val="22"/>
          <w:lang w:val="en-US"/>
        </w:rPr>
        <w:t>The first two principal components explained 95.</w:t>
      </w:r>
      <w:r w:rsidRPr="009275AA">
        <w:rPr>
          <w:snapToGrid w:val="0"/>
          <w:color w:val="EE0000"/>
          <w:sz w:val="20"/>
          <w:szCs w:val="22"/>
          <w:lang w:val="en-US"/>
        </w:rPr>
        <w:t>9%</w:t>
      </w:r>
      <w:r w:rsidRPr="009275AA">
        <w:rPr>
          <w:snapToGrid w:val="0"/>
          <w:color w:val="EE0000"/>
          <w:sz w:val="20"/>
          <w:szCs w:val="22"/>
          <w:lang w:val="en-US"/>
        </w:rPr>
        <w:t xml:space="preserve"> of the total variance, with Dim 1 accounting for 74.</w:t>
      </w:r>
      <w:r w:rsidRPr="009275AA">
        <w:rPr>
          <w:snapToGrid w:val="0"/>
          <w:color w:val="EE0000"/>
          <w:sz w:val="20"/>
          <w:szCs w:val="22"/>
          <w:lang w:val="en-US"/>
        </w:rPr>
        <w:t>3%</w:t>
      </w:r>
      <w:r w:rsidRPr="009275AA">
        <w:rPr>
          <w:snapToGrid w:val="0"/>
          <w:color w:val="EE0000"/>
          <w:sz w:val="20"/>
          <w:szCs w:val="22"/>
          <w:lang w:val="en-US"/>
        </w:rPr>
        <w:t xml:space="preserve"> and Dim 2 </w:t>
      </w:r>
      <w:ins w:id="291" w:author="Editor 2" w:date="2025-08-30T01:16:12Z">
        <w:r>
          <w:rPr>
            <w:snapToGrid w:val="0"/>
            <w:color w:val="EE0000"/>
            <w:sz w:val="20"/>
            <w:szCs w:val="22"/>
            <w:lang w:val="en-US"/>
          </w:rPr>
          <w:t xml:space="preserve">accounting </w:t>
        </w:r>
      </w:ins>
      <w:r w:rsidRPr="009275AA">
        <w:rPr>
          <w:snapToGrid w:val="0"/>
          <w:color w:val="EE0000"/>
          <w:sz w:val="20"/>
          <w:szCs w:val="22"/>
          <w:lang w:val="en-US"/>
        </w:rPr>
        <w:t>for 21.</w:t>
      </w:r>
      <w:r w:rsidRPr="009275AA">
        <w:rPr>
          <w:snapToGrid w:val="0"/>
          <w:color w:val="EE0000"/>
          <w:sz w:val="20"/>
          <w:szCs w:val="22"/>
          <w:lang w:val="en-US"/>
        </w:rPr>
        <w:t>6%</w:t>
      </w:r>
      <w:r w:rsidRPr="009275AA">
        <w:rPr>
          <w:snapToGrid w:val="0"/>
          <w:color w:val="EE0000"/>
          <w:sz w:val="20"/>
          <w:szCs w:val="22"/>
          <w:lang w:val="en-US"/>
        </w:rPr>
        <w:t xml:space="preserve">. Phenotypic traits, including shoot length (SL), root length (RL), dry weight (DW), and </w:t>
      </w:r>
      <w:ins w:id="292" w:author="Editor 2" w:date="2025-08-30T01:16:12Z">
        <w:r>
          <w:rPr>
            <w:snapToGrid w:val="0"/>
            <w:color w:val="EE0000"/>
            <w:sz w:val="20"/>
            <w:szCs w:val="22"/>
            <w:lang w:val="en-US"/>
          </w:rPr>
          <w:t xml:space="preserve">the </w:t>
        </w:r>
      </w:ins>
      <w:r w:rsidRPr="009275AA">
        <w:rPr>
          <w:snapToGrid w:val="0"/>
          <w:color w:val="EE0000"/>
          <w:sz w:val="20"/>
          <w:szCs w:val="22"/>
          <w:lang w:val="en-US"/>
        </w:rPr>
        <w:t xml:space="preserve">seedling vigor index (SVI), were strongly associated with positive values on Dim 1, </w:t>
      </w:r>
      <w:del w:id="293" w:author="Editor 2" w:date="2025-08-30T01:16:12Z">
        <w:r w:rsidRPr="009275AA">
          <w:rPr>
            <w:snapToGrid w:val="0"/>
            <w:color w:val="EE0000"/>
            <w:sz w:val="20"/>
            <w:szCs w:val="22"/>
            <w:lang w:val="en-US"/>
          </w:rPr>
          <w:delText>while</w:delText>
        </w:r>
      </w:del>
      <w:ins w:id="294" w:author="Editor 2" w:date="2025-08-30T01:16:12Z">
        <w:r>
          <w:rPr>
            <w:snapToGrid w:val="0"/>
            <w:color w:val="EE0000"/>
            <w:sz w:val="20"/>
            <w:szCs w:val="22"/>
            <w:lang w:val="en-US"/>
          </w:rPr>
          <w:t>whereas</w:t>
        </w:r>
      </w:ins>
      <w:r w:rsidRPr="009275AA">
        <w:rPr>
          <w:snapToGrid w:val="0"/>
          <w:color w:val="EE0000"/>
          <w:sz w:val="20"/>
          <w:szCs w:val="22"/>
          <w:lang w:val="en-US"/>
        </w:rPr>
        <w:t xml:space="preserve"> biochemical traits—superoxide dismutase (SOD), catalase (CAT), ascorbate peroxidase (APX), and guaiacol peroxidase (GPX)—clustered together and loaded </w:t>
      </w:r>
      <w:ins w:id="295" w:author="Editor 2" w:date="2025-08-30T01:16:12Z">
        <w:r>
          <w:rPr>
            <w:snapToGrid w:val="0"/>
            <w:color w:val="EE0000"/>
            <w:sz w:val="20"/>
            <w:szCs w:val="22"/>
            <w:lang w:val="en-US"/>
          </w:rPr>
          <w:t xml:space="preserve">in </w:t>
        </w:r>
      </w:ins>
      <w:r w:rsidRPr="009275AA">
        <w:rPr>
          <w:snapToGrid w:val="0"/>
          <w:color w:val="EE0000"/>
          <w:sz w:val="20"/>
          <w:szCs w:val="22"/>
          <w:lang w:val="en-US"/>
        </w:rPr>
        <w:t xml:space="preserve">opposite </w:t>
      </w:r>
      <w:del w:id="296" w:author="Editor 2" w:date="2025-08-30T01:16:12Z">
        <w:r w:rsidRPr="009275AA">
          <w:rPr>
            <w:snapToGrid w:val="0"/>
            <w:color w:val="EE0000"/>
            <w:sz w:val="20"/>
            <w:szCs w:val="22"/>
            <w:lang w:val="en-US"/>
          </w:rPr>
          <w:delText>direction</w:delText>
        </w:r>
      </w:del>
      <w:ins w:id="297" w:author="Editor 2" w:date="2025-08-30T01:16:12Z">
        <w:r>
          <w:rPr>
            <w:snapToGrid w:val="0"/>
            <w:color w:val="EE0000"/>
            <w:sz w:val="20"/>
            <w:szCs w:val="22"/>
            <w:lang w:val="en-US"/>
          </w:rPr>
          <w:t>directions</w:t>
        </w:r>
      </w:ins>
      <w:r w:rsidRPr="009275AA">
        <w:rPr>
          <w:snapToGrid w:val="0"/>
          <w:color w:val="EE0000"/>
          <w:sz w:val="20"/>
          <w:szCs w:val="22"/>
          <w:lang w:val="en-US"/>
        </w:rPr>
        <w:t xml:space="preserve"> along this dimension (Figure 6A).</w:t>
      </w:r>
    </w:p>
    <w:p w:rsidR="00757E4A" w:rsidRPr="009275AA" w:rsidP="00757E4A" w14:paraId="4DBECDDC" w14:textId="7515B46D">
      <w:pPr>
        <w:pStyle w:val="MDPI51figurecaption"/>
        <w:rPr>
          <w:snapToGrid w:val="0"/>
          <w:color w:val="EE0000"/>
        </w:rPr>
      </w:pPr>
      <w:r w:rsidRPr="009275AA">
        <w:rPr>
          <w:snapToGrid w:val="0"/>
          <w:color w:val="EE0000"/>
          <w:sz w:val="20"/>
          <w:szCs w:val="22"/>
          <w:lang w:val="en-US"/>
        </w:rPr>
        <w:t xml:space="preserve">The distribution of individuals further revealed clear separation among </w:t>
      </w:r>
      <w:ins w:id="298" w:author="Editor 2" w:date="2025-08-30T01:16:12Z">
        <w:r>
          <w:rPr>
            <w:snapToGrid w:val="0"/>
            <w:color w:val="EE0000"/>
            <w:sz w:val="20"/>
            <w:szCs w:val="22"/>
            <w:lang w:val="en-US"/>
          </w:rPr>
          <w:t xml:space="preserve">the </w:t>
        </w:r>
      </w:ins>
      <w:r w:rsidRPr="009275AA">
        <w:rPr>
          <w:snapToGrid w:val="0"/>
          <w:color w:val="EE0000"/>
          <w:sz w:val="20"/>
          <w:szCs w:val="22"/>
          <w:lang w:val="en-US"/>
        </w:rPr>
        <w:t xml:space="preserve">treatments (Figure 6B). Seedlings inoculated with BR-11002 </w:t>
      </w:r>
      <w:ins w:id="299" w:author="Editor 2" w:date="2025-08-30T01:16:12Z">
        <w:r>
          <w:rPr>
            <w:snapToGrid w:val="0"/>
            <w:color w:val="EE0000"/>
            <w:sz w:val="20"/>
            <w:szCs w:val="22"/>
            <w:lang w:val="en-US"/>
          </w:rPr>
          <w:t xml:space="preserve">were </w:t>
        </w:r>
      </w:ins>
      <w:r w:rsidRPr="009275AA">
        <w:rPr>
          <w:snapToGrid w:val="0"/>
          <w:color w:val="EE0000"/>
          <w:sz w:val="20"/>
          <w:szCs w:val="22"/>
          <w:lang w:val="en-US"/>
        </w:rPr>
        <w:t xml:space="preserve">grouped in the upper-right quadrant across all NaCl concentrations, reflecting enhanced performance under saline conditions. In contrast, </w:t>
      </w:r>
      <w:ins w:id="300" w:author="Editor 2" w:date="2025-08-30T01:16:12Z">
        <w:r>
          <w:rPr>
            <w:snapToGrid w:val="0"/>
            <w:color w:val="EE0000"/>
            <w:sz w:val="20"/>
            <w:szCs w:val="22"/>
            <w:lang w:val="en-US"/>
          </w:rPr>
          <w:t xml:space="preserve">the </w:t>
        </w:r>
      </w:ins>
      <w:r w:rsidRPr="009275AA">
        <w:rPr>
          <w:snapToGrid w:val="0"/>
          <w:color w:val="EE0000"/>
          <w:sz w:val="20"/>
          <w:szCs w:val="22"/>
          <w:lang w:val="en-US"/>
        </w:rPr>
        <w:t xml:space="preserve">BR-11001 treatments were positioned in intermediate zones, showing partial improvement compared </w:t>
      </w:r>
      <w:del w:id="301" w:author="Editor 2" w:date="2025-08-30T01:16:12Z">
        <w:r w:rsidRPr="009275AA">
          <w:rPr>
            <w:snapToGrid w:val="0"/>
            <w:color w:val="EE0000"/>
            <w:sz w:val="20"/>
            <w:szCs w:val="22"/>
            <w:lang w:val="en-US"/>
          </w:rPr>
          <w:delText>to</w:delText>
        </w:r>
      </w:del>
      <w:ins w:id="302" w:author="Editor 2" w:date="2025-08-30T01:16:12Z">
        <w:r>
          <w:rPr>
            <w:snapToGrid w:val="0"/>
            <w:color w:val="EE0000"/>
            <w:sz w:val="20"/>
            <w:szCs w:val="22"/>
            <w:lang w:val="en-US"/>
          </w:rPr>
          <w:t>with the</w:t>
        </w:r>
      </w:ins>
      <w:r w:rsidRPr="009275AA">
        <w:rPr>
          <w:snapToGrid w:val="0"/>
          <w:color w:val="EE0000"/>
          <w:sz w:val="20"/>
          <w:szCs w:val="22"/>
          <w:lang w:val="en-US"/>
        </w:rPr>
        <w:t xml:space="preserve"> controls but lower than </w:t>
      </w:r>
      <w:ins w:id="303" w:author="Editor 2" w:date="2025-08-30T01:16:12Z">
        <w:r>
          <w:rPr>
            <w:snapToGrid w:val="0"/>
            <w:color w:val="EE0000"/>
            <w:sz w:val="20"/>
            <w:szCs w:val="22"/>
            <w:lang w:val="en-US"/>
          </w:rPr>
          <w:t xml:space="preserve">that of </w:t>
        </w:r>
      </w:ins>
      <w:r w:rsidRPr="009275AA">
        <w:rPr>
          <w:snapToGrid w:val="0"/>
          <w:color w:val="EE0000"/>
          <w:sz w:val="20"/>
          <w:szCs w:val="22"/>
          <w:lang w:val="en-US"/>
        </w:rPr>
        <w:t xml:space="preserve">BR-11002. The controls clustered in the lower-right to lower-left quadrants, particularly at </w:t>
      </w:r>
      <w:del w:id="304" w:author="Editor 2" w:date="2025-08-30T01:16:12Z">
        <w:r w:rsidRPr="009275AA">
          <w:rPr>
            <w:snapToGrid w:val="0"/>
            <w:color w:val="EE0000"/>
            <w:sz w:val="20"/>
            <w:szCs w:val="22"/>
            <w:lang w:val="en-US"/>
          </w:rPr>
          <w:delText>higher</w:delText>
        </w:r>
      </w:del>
      <w:ins w:id="305" w:author="Editor 2" w:date="2025-08-30T01:16:12Z">
        <w:r>
          <w:rPr>
            <w:snapToGrid w:val="0"/>
            <w:color w:val="EE0000"/>
            <w:sz w:val="20"/>
            <w:szCs w:val="22"/>
            <w:lang w:val="en-US"/>
          </w:rPr>
          <w:t>relatively high</w:t>
        </w:r>
      </w:ins>
      <w:r w:rsidRPr="009275AA">
        <w:rPr>
          <w:snapToGrid w:val="0"/>
          <w:color w:val="EE0000"/>
          <w:sz w:val="20"/>
          <w:szCs w:val="22"/>
          <w:lang w:val="en-US"/>
        </w:rPr>
        <w:t xml:space="preserve"> salinity levels (300–450 mM), indicating reduced growth and stress tolerance</w:t>
      </w:r>
      <w:ins w:id="306" w:author="Editor 2" w:date="2025-08-30T01:16:12Z">
        <w:r>
          <w:rPr>
            <w:snapToGrid w:val="0"/>
            <w:color w:val="EE0000"/>
            <w:sz w:val="20"/>
            <w:szCs w:val="22"/>
            <w:lang w:val="en-US"/>
          </w:rPr>
          <w:t>.</w:t>
        </w:r>
      </w:ins>
    </w:p>
    <w:p w:rsidR="002F03EE" w:rsidRPr="009275AA" w:rsidP="00667856" w14:paraId="7BF759A2" w14:textId="02F91A9B">
      <w:pPr>
        <w:pStyle w:val="MDPI51figurecaption"/>
        <w:rPr>
          <w:snapToGrid w:val="0"/>
          <w:color w:val="EE0000"/>
          <w:sz w:val="20"/>
          <w:szCs w:val="22"/>
        </w:rPr>
      </w:pPr>
      <w:r w:rsidRPr="009275AA">
        <w:rPr>
          <w:noProof/>
          <w:color w:val="EE0000"/>
          <w:lang w:val="es-PE"/>
        </w:rPr>
        <w:drawing>
          <wp:inline distT="0" distB="0" distL="0" distR="0">
            <wp:extent cx="5043881" cy="2152782"/>
            <wp:effectExtent l="0" t="0" r="4445" b="0"/>
            <wp:docPr id="2021696806" name="Imagen 4"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96806" name="Imagen 4" descr="Diagrama, Dibujo de ingeniería&#10;&#10;El contenido generado por IA puede ser incorrecto."/>
                    <pic:cNvPicPr>
                      <a:picLocks noChangeAspect="1" noChangeArrowheads="1"/>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bwMode="auto">
                    <a:xfrm>
                      <a:off x="0" y="0"/>
                      <a:ext cx="5066194" cy="2162306"/>
                    </a:xfrm>
                    <a:prstGeom prst="rect">
                      <a:avLst/>
                    </a:prstGeom>
                    <a:noFill/>
                    <a:ln>
                      <a:noFill/>
                    </a:ln>
                  </pic:spPr>
                </pic:pic>
              </a:graphicData>
            </a:graphic>
          </wp:inline>
        </w:drawing>
      </w:r>
      <w:r w:rsidRPr="009275AA">
        <w:rPr>
          <w:color w:val="EE0000"/>
          <w:lang w:val="en-US"/>
        </w:rPr>
        <w:br/>
      </w:r>
      <w:r w:rsidRPr="009275AA">
        <w:rPr>
          <w:b/>
          <w:bCs/>
          <w:snapToGrid w:val="0"/>
          <w:color w:val="EE0000"/>
          <w:sz w:val="20"/>
          <w:szCs w:val="22"/>
          <w:lang w:val="en-US"/>
        </w:rPr>
        <w:t>Figure 6:</w:t>
      </w:r>
      <w:r w:rsidRPr="009275AA">
        <w:rPr>
          <w:color w:val="EE0000"/>
          <w:lang w:val="en-US"/>
        </w:rPr>
        <w:t xml:space="preserve"> </w:t>
      </w:r>
      <w:r w:rsidRPr="009275AA">
        <w:rPr>
          <w:snapToGrid w:val="0"/>
          <w:color w:val="EE0000"/>
          <w:sz w:val="20"/>
          <w:szCs w:val="22"/>
          <w:lang w:val="en-US"/>
        </w:rPr>
        <w:t xml:space="preserve">Principal component analysis (PCA) of </w:t>
      </w:r>
      <w:ins w:id="307" w:author="Editor 2" w:date="2025-08-30T01:16:12Z">
        <w:r>
          <w:rPr>
            <w:snapToGrid w:val="0"/>
            <w:color w:val="EE0000"/>
            <w:sz w:val="20"/>
            <w:szCs w:val="22"/>
            <w:lang w:val="en-US"/>
          </w:rPr>
          <w:t xml:space="preserve">the </w:t>
        </w:r>
      </w:ins>
      <w:r w:rsidRPr="009275AA">
        <w:rPr>
          <w:snapToGrid w:val="0"/>
          <w:color w:val="EE0000"/>
          <w:sz w:val="20"/>
          <w:szCs w:val="22"/>
          <w:lang w:val="en-US"/>
        </w:rPr>
        <w:t>phenotypic and biochemical responses of quinoa (</w:t>
      </w:r>
      <w:r w:rsidRPr="009275AA">
        <w:rPr>
          <w:i/>
          <w:iCs/>
          <w:snapToGrid w:val="0"/>
          <w:color w:val="EE0000"/>
          <w:sz w:val="20"/>
          <w:szCs w:val="22"/>
          <w:lang w:val="en-US"/>
        </w:rPr>
        <w:t>Chenopodium quinoa</w:t>
      </w:r>
      <w:r w:rsidRPr="009275AA">
        <w:rPr>
          <w:snapToGrid w:val="0"/>
          <w:color w:val="EE0000"/>
          <w:sz w:val="20"/>
          <w:szCs w:val="22"/>
          <w:lang w:val="en-US"/>
        </w:rPr>
        <w:t xml:space="preserve">) seedlings inoculated with Azospirillum brasilense under salinity stress. (A) PCA of phenotypic variables: shoot length (SL, cm), root length (RL, cm), dry weight (DW, mg), and seedling vigor index (SVI, dimensionless); and biochemical variables: superoxide dismutase (SOD, U mg⁻¹ protein), catalase (CAT, µmol H₂O₂ min⁻¹ mg⁻¹ protein), ascorbate peroxidase (APX, µmol ascorbate min⁻¹ mg⁻¹ protein), and guaiacol peroxidase (GPX, µmol tetraguaiacol min⁻¹ mg⁻¹ protein). (B) PCA of individuals represented by treatment combinations of bacterial </w:t>
      </w:r>
      <w:del w:id="308" w:author="Editor 2" w:date="2025-08-30T01:16:12Z">
        <w:r w:rsidRPr="009275AA">
          <w:rPr>
            <w:snapToGrid w:val="0"/>
            <w:color w:val="EE0000"/>
            <w:sz w:val="20"/>
            <w:szCs w:val="22"/>
            <w:lang w:val="en-US"/>
          </w:rPr>
          <w:delText>strain</w:delText>
        </w:r>
      </w:del>
      <w:ins w:id="309" w:author="Editor 2" w:date="2025-08-30T01:16:12Z">
        <w:r>
          <w:rPr>
            <w:snapToGrid w:val="0"/>
            <w:color w:val="EE0000"/>
            <w:sz w:val="20"/>
            <w:szCs w:val="22"/>
            <w:lang w:val="en-US"/>
          </w:rPr>
          <w:t>strains</w:t>
        </w:r>
      </w:ins>
      <w:r w:rsidRPr="009275AA">
        <w:rPr>
          <w:snapToGrid w:val="0"/>
          <w:color w:val="EE0000"/>
          <w:sz w:val="20"/>
          <w:szCs w:val="22"/>
          <w:lang w:val="en-US"/>
        </w:rPr>
        <w:t xml:space="preserve"> (</w:t>
      </w:r>
      <w:r w:rsidRPr="009275AA">
        <w:rPr>
          <w:i/>
          <w:iCs/>
          <w:snapToGrid w:val="0"/>
          <w:color w:val="EE0000"/>
          <w:sz w:val="20"/>
          <w:szCs w:val="22"/>
          <w:lang w:val="en-US"/>
        </w:rPr>
        <w:t>A. brasilense</w:t>
      </w:r>
      <w:r w:rsidRPr="009275AA">
        <w:rPr>
          <w:snapToGrid w:val="0"/>
          <w:color w:val="EE0000"/>
          <w:sz w:val="20"/>
          <w:szCs w:val="22"/>
          <w:lang w:val="en-US"/>
        </w:rPr>
        <w:t xml:space="preserve"> BR-11001, BR-11002 and </w:t>
      </w:r>
      <w:ins w:id="310" w:author="Editor 2" w:date="2025-08-30T01:16:12Z">
        <w:r>
          <w:rPr>
            <w:snapToGrid w:val="0"/>
            <w:color w:val="EE0000"/>
            <w:sz w:val="20"/>
            <w:szCs w:val="22"/>
            <w:lang w:val="en-US"/>
          </w:rPr>
          <w:t xml:space="preserve">the </w:t>
        </w:r>
      </w:ins>
      <w:r w:rsidRPr="009275AA">
        <w:rPr>
          <w:snapToGrid w:val="0"/>
          <w:color w:val="EE0000"/>
          <w:sz w:val="20"/>
          <w:szCs w:val="22"/>
          <w:lang w:val="en-US"/>
        </w:rPr>
        <w:t xml:space="preserve">control) with </w:t>
      </w:r>
      <w:ins w:id="311" w:author="Editor 2" w:date="2025-08-30T01:16:12Z">
        <w:r>
          <w:rPr>
            <w:snapToGrid w:val="0"/>
            <w:color w:val="EE0000"/>
            <w:sz w:val="20"/>
            <w:szCs w:val="22"/>
            <w:lang w:val="en-US"/>
          </w:rPr>
          <w:t xml:space="preserve">different </w:t>
        </w:r>
      </w:ins>
      <w:r w:rsidRPr="009275AA">
        <w:rPr>
          <w:snapToGrid w:val="0"/>
          <w:color w:val="EE0000"/>
          <w:sz w:val="20"/>
          <w:szCs w:val="22"/>
          <w:lang w:val="en-US"/>
        </w:rPr>
        <w:t xml:space="preserve">NaCl </w:t>
      </w:r>
      <w:del w:id="312" w:author="Editor 2" w:date="2025-08-30T01:16:12Z">
        <w:r w:rsidRPr="009275AA">
          <w:rPr>
            <w:snapToGrid w:val="0"/>
            <w:color w:val="EE0000"/>
            <w:sz w:val="20"/>
            <w:szCs w:val="22"/>
            <w:lang w:val="en-US"/>
          </w:rPr>
          <w:delText>concentration</w:delText>
        </w:r>
      </w:del>
      <w:ins w:id="313" w:author="Editor 2" w:date="2025-08-30T01:16:12Z">
        <w:r>
          <w:rPr>
            <w:snapToGrid w:val="0"/>
            <w:color w:val="EE0000"/>
            <w:sz w:val="20"/>
            <w:szCs w:val="22"/>
            <w:lang w:val="en-US"/>
          </w:rPr>
          <w:t>concentrations</w:t>
        </w:r>
      </w:ins>
      <w:r w:rsidRPr="009275AA">
        <w:rPr>
          <w:snapToGrid w:val="0"/>
          <w:color w:val="EE0000"/>
          <w:sz w:val="20"/>
          <w:szCs w:val="22"/>
          <w:lang w:val="en-US"/>
        </w:rPr>
        <w:t xml:space="preserve"> (0, 150, 300, and 450 mM).</w:t>
      </w:r>
    </w:p>
    <w:p w:rsidR="002F03EE" w14:paraId="297E4BEE" w14:textId="77777777">
      <w:pPr>
        <w:spacing w:line="240" w:lineRule="auto"/>
        <w:jc w:val="left"/>
        <w:rPr>
          <w:rFonts w:eastAsia="Times New Roman"/>
          <w:snapToGrid w:val="0"/>
          <w:szCs w:val="22"/>
          <w:lang w:eastAsia="de-DE" w:bidi="en-US"/>
        </w:rPr>
      </w:pPr>
      <w:r>
        <w:rPr>
          <w:snapToGrid w:val="0"/>
          <w:szCs w:val="22"/>
          <w:lang w:val="en-US"/>
        </w:rPr>
        <w:br w:type="page"/>
      </w:r>
    </w:p>
    <w:p w:rsidR="00C76A6A" w:rsidRPr="002469C7" w:rsidP="008E2E61" w14:paraId="5740F7E0" w14:textId="42B0EF6F">
      <w:pPr>
        <w:pStyle w:val="MDPI21heading1"/>
      </w:pPr>
      <w:r w:rsidRPr="00E90AF5">
        <w:rPr>
          <w:lang w:val="en-US"/>
        </w:rPr>
        <w:t>3. Discussion</w:t>
      </w:r>
    </w:p>
    <w:p w:rsidR="00442748" w:rsidP="00442748" w14:paraId="34C922D4" w14:textId="61CDA431">
      <w:pPr>
        <w:pStyle w:val="MDPI31text"/>
        <w:rPr>
          <w:color w:val="000000" w:themeColor="text1"/>
        </w:rPr>
      </w:pPr>
      <w:r w:rsidRPr="00983AF9">
        <w:rPr>
          <w:lang w:val="en-US"/>
        </w:rPr>
        <w:t xml:space="preserve">The present study underscores the potential of </w:t>
      </w:r>
      <w:r w:rsidRPr="00983AF9">
        <w:rPr>
          <w:i/>
          <w:iCs/>
          <w:lang w:val="en-US"/>
        </w:rPr>
        <w:t>Azospirillum brasilense</w:t>
      </w:r>
      <w:r w:rsidRPr="00983AF9">
        <w:rPr>
          <w:lang w:val="en-US"/>
        </w:rPr>
        <w:t xml:space="preserve">, particularly strain BR-11002, to improve early-stage salinity tolerance in </w:t>
      </w:r>
      <w:r w:rsidRPr="00983AF9">
        <w:rPr>
          <w:i/>
          <w:iCs/>
          <w:lang w:val="en-US"/>
        </w:rPr>
        <w:t>Chenopodium quino</w:t>
      </w:r>
      <w:ins w:id="314" w:author="Editor" w:date="2025-08-30T01:16:24Z">
        <w:r w:rsidRPr="00983AF9">
          <w:rPr>
            <w:i/>
            <w:iCs/>
            <w:lang w:val="en-US"/>
          </w:rPr>
          <w:t>a</w:t>
        </w:r>
      </w:ins>
      <w:del w:id="315" w:author="Editor" w:date="2025-08-30T01:16:24Z">
        <w:r w:rsidRPr="00983AF9">
          <w:rPr>
            <w:lang w:val="en-US"/>
          </w:rPr>
          <w:delText>a</w:delText>
        </w:r>
      </w:del>
      <w:r w:rsidRPr="00983AF9">
        <w:rPr>
          <w:lang w:val="en-US"/>
        </w:rPr>
        <w:t xml:space="preserve"> through a multifaceted suite of mechanisms, including enhanced germination, seedling growth, and antioxidant </w:t>
      </w:r>
      <w:r w:rsidRPr="00983AF9">
        <w:rPr>
          <w:color w:val="000000" w:themeColor="text1"/>
          <w:lang w:val="en-US"/>
        </w:rPr>
        <w:t xml:space="preserve">responses. These results support the emerging role of halotolerant plant growth-promoting bacteria (PGPB) in </w:t>
      </w:r>
      <w:del w:id="316" w:author="Editor 2" w:date="2025-08-30T01:16:12Z">
        <w:r w:rsidRPr="00983AF9">
          <w:rPr>
            <w:color w:val="000000" w:themeColor="text1"/>
            <w:lang w:val="en-US"/>
          </w:rPr>
          <w:delText>developing</w:delText>
        </w:r>
      </w:del>
      <w:ins w:id="317" w:author="Editor 2" w:date="2025-08-30T01:16:12Z">
        <w:r>
          <w:rPr>
            <w:color w:themeColor="tx1"/>
            <w:lang w:val="en-US"/>
          </w:rPr>
          <w:t>the development of</w:t>
        </w:r>
      </w:ins>
      <w:r w:rsidRPr="00983AF9">
        <w:rPr>
          <w:color w:val="000000" w:themeColor="text1"/>
          <w:lang w:val="en-US"/>
        </w:rPr>
        <w:t xml:space="preserve"> sustainable strategies to mitigate abiotic stress in crops </w:t>
      </w:r>
      <w:hyperlink r:id="rId27" w:history="1">
        <w:r w:rsidRPr="00983AF9">
          <w:rPr>
            <w:rStyle w:val="Hyperlink"/>
            <w:color w:val="000000" w:themeColor="text1"/>
            <w:lang w:val="en-US"/>
          </w:rPr>
          <w:t>[30,31]</w:t>
        </w:r>
      </w:hyperlink>
      <w:r w:rsidRPr="00983AF9">
        <w:rPr>
          <w:color w:val="000000" w:themeColor="text1"/>
          <w:lang w:val="en-US"/>
        </w:rPr>
        <w:t xml:space="preserve">. Recent studies </w:t>
      </w:r>
      <w:del w:id="318" w:author="Editor 2" w:date="2025-08-30T01:16:12Z">
        <w:r w:rsidRPr="00983AF9">
          <w:rPr>
            <w:color w:val="000000" w:themeColor="text1"/>
            <w:lang w:val="en-US"/>
          </w:rPr>
          <w:delText>confirm</w:delText>
        </w:r>
      </w:del>
      <w:ins w:id="319" w:author="Editor 2" w:date="2025-08-30T01:16:12Z">
        <w:r>
          <w:rPr>
            <w:color w:themeColor="tx1"/>
            <w:lang w:val="en-US"/>
          </w:rPr>
          <w:t>have confirmed</w:t>
        </w:r>
      </w:ins>
      <w:r w:rsidRPr="00983AF9">
        <w:rPr>
          <w:color w:val="000000" w:themeColor="text1"/>
          <w:lang w:val="en-US"/>
        </w:rPr>
        <w:t xml:space="preserve"> that inoculation with halotolerant PGPB can alleviate salt-induced damage by modulating hormonal signaling, enhancing ion and nutrient uptake, and activating antioxidative pathways </w:t>
      </w:r>
      <w:hyperlink r:id="rId28" w:history="1">
        <w:r w:rsidRPr="00983AF9">
          <w:rPr>
            <w:rStyle w:val="Hyperlink"/>
            <w:color w:val="000000" w:themeColor="text1"/>
            <w:lang w:val="en-US"/>
          </w:rPr>
          <w:t>[30,32,33]</w:t>
        </w:r>
      </w:hyperlink>
      <w:r>
        <w:rPr>
          <w:color w:val="000000" w:themeColor="text1"/>
          <w:lang w:val="en-US"/>
        </w:rPr>
        <w:t>.</w:t>
      </w:r>
    </w:p>
    <w:p w:rsidR="00442748" w:rsidRPr="00442748" w:rsidP="00442748" w14:paraId="74D9F137" w14:textId="4809FB9A">
      <w:pPr>
        <w:pStyle w:val="MDPI22heading2"/>
      </w:pPr>
      <w:r w:rsidRPr="00442748">
        <w:rPr>
          <w:lang w:val="en-US"/>
        </w:rPr>
        <w:t>3.1 Germination dynamics under saline conditions</w:t>
      </w:r>
    </w:p>
    <w:p w:rsidR="00F2295A" w:rsidP="008E2E61" w14:paraId="63BD44CB" w14:textId="6C64A53F">
      <w:pPr>
        <w:pStyle w:val="MDPI31text"/>
        <w:rPr>
          <w:color w:val="000000" w:themeColor="text1"/>
        </w:rPr>
      </w:pPr>
      <w:del w:id="320" w:author="Editor 2" w:date="2025-08-30T01:16:12Z">
        <w:r w:rsidRPr="00983AF9">
          <w:rPr>
            <w:color w:val="000000" w:themeColor="text1"/>
            <w:lang w:val="en-US"/>
          </w:rPr>
          <w:delText>Germination</w:delText>
        </w:r>
      </w:del>
      <w:ins w:id="321" w:author="Editor 2" w:date="2025-08-30T01:16:12Z">
        <w:r>
          <w:rPr>
            <w:color w:themeColor="tx1"/>
            <w:lang w:val="en-US"/>
          </w:rPr>
          <w:t>The germination</w:t>
        </w:r>
      </w:ins>
      <w:r w:rsidRPr="00983AF9">
        <w:rPr>
          <w:color w:val="000000" w:themeColor="text1"/>
          <w:lang w:val="en-US"/>
        </w:rPr>
        <w:t xml:space="preserve"> dynamics were significantly stabilized under saline conditions by bacterial inoculation. Seeds treated with BR-11002 maintained germination rates above 8</w:t>
      </w:r>
      <w:r w:rsidRPr="00983AF9">
        <w:rPr>
          <w:color w:val="000000" w:themeColor="text1"/>
          <w:lang w:val="en-US"/>
        </w:rPr>
        <w:t>4%</w:t>
      </w:r>
      <w:r w:rsidRPr="00983AF9">
        <w:rPr>
          <w:color w:val="000000" w:themeColor="text1"/>
          <w:lang w:val="en-US"/>
        </w:rPr>
        <w:t xml:space="preserve"> at 450</w:t>
      </w:r>
      <w:r w:rsidRPr="00983AF9">
        <w:rPr>
          <w:rFonts w:ascii="Times New Roman" w:hAnsi="Times New Roman"/>
          <w:color w:val="000000" w:themeColor="text1"/>
          <w:lang w:val="en-US"/>
        </w:rPr>
        <w:t> </w:t>
      </w:r>
      <w:r w:rsidRPr="00983AF9">
        <w:rPr>
          <w:color w:val="000000" w:themeColor="text1"/>
          <w:lang w:val="en-US"/>
        </w:rPr>
        <w:t xml:space="preserve">mM NaCl, </w:t>
      </w:r>
      <w:del w:id="322" w:author="Editor 2" w:date="2025-08-30T01:16:12Z">
        <w:r w:rsidRPr="00983AF9">
          <w:rPr>
            <w:color w:val="000000" w:themeColor="text1"/>
            <w:lang w:val="en-US"/>
          </w:rPr>
          <w:delText>while</w:delText>
        </w:r>
      </w:del>
      <w:ins w:id="323" w:author="Editor 2" w:date="2025-08-30T01:16:12Z">
        <w:r>
          <w:rPr>
            <w:color w:themeColor="tx1"/>
            <w:lang w:val="en-US"/>
          </w:rPr>
          <w:t>whereas</w:t>
        </w:r>
      </w:ins>
      <w:r w:rsidRPr="00983AF9">
        <w:rPr>
          <w:color w:val="000000" w:themeColor="text1"/>
          <w:lang w:val="en-US"/>
        </w:rPr>
        <w:t xml:space="preserve"> the </w:t>
      </w:r>
      <w:ins w:id="324" w:author="Editor 2" w:date="2025-08-30T01:16:12Z">
        <w:r>
          <w:rPr>
            <w:color w:themeColor="tx1"/>
            <w:lang w:val="en-US"/>
          </w:rPr>
          <w:t xml:space="preserve">germination rate of the </w:t>
        </w:r>
      </w:ins>
      <w:r w:rsidRPr="00983AF9">
        <w:rPr>
          <w:color w:val="000000" w:themeColor="text1"/>
          <w:lang w:val="en-US"/>
        </w:rPr>
        <w:t xml:space="preserve">uninoculated control </w:t>
      </w:r>
      <w:del w:id="325" w:author="Editor 2" w:date="2025-08-30T01:16:12Z">
        <w:r w:rsidRPr="00983AF9">
          <w:rPr>
            <w:color w:val="000000" w:themeColor="text1"/>
            <w:lang w:val="en-US"/>
          </w:rPr>
          <w:delText>dropped</w:delText>
        </w:r>
      </w:del>
      <w:ins w:id="326" w:author="Editor 2" w:date="2025-08-30T01:16:12Z">
        <w:r>
          <w:rPr>
            <w:color w:themeColor="tx1"/>
            <w:lang w:val="en-US"/>
          </w:rPr>
          <w:t>decreased</w:t>
        </w:r>
      </w:ins>
      <w:r w:rsidRPr="00983AF9">
        <w:rPr>
          <w:color w:val="000000" w:themeColor="text1"/>
          <w:lang w:val="en-US"/>
        </w:rPr>
        <w:t xml:space="preserve"> to 52.</w:t>
      </w:r>
      <w:r w:rsidRPr="00983AF9">
        <w:rPr>
          <w:color w:val="000000" w:themeColor="text1"/>
          <w:lang w:val="en-US"/>
        </w:rPr>
        <w:t>5%</w:t>
      </w:r>
      <w:r w:rsidRPr="00983AF9">
        <w:rPr>
          <w:color w:val="000000" w:themeColor="text1"/>
          <w:lang w:val="en-US"/>
        </w:rPr>
        <w:t xml:space="preserve">. This marked </w:t>
      </w:r>
      <w:del w:id="327" w:author="Editor 2" w:date="2025-08-30T01:16:12Z">
        <w:r w:rsidRPr="00983AF9">
          <w:rPr>
            <w:color w:val="000000" w:themeColor="text1"/>
            <w:lang w:val="en-US"/>
          </w:rPr>
          <w:delText>enhancement</w:delText>
        </w:r>
      </w:del>
      <w:ins w:id="328" w:author="Editor 2" w:date="2025-08-30T01:16:12Z">
        <w:r>
          <w:rPr>
            <w:color w:themeColor="tx1"/>
            <w:lang w:val="en-US"/>
          </w:rPr>
          <w:t>increase</w:t>
        </w:r>
      </w:ins>
      <w:r w:rsidRPr="00983AF9">
        <w:rPr>
          <w:color w:val="000000" w:themeColor="text1"/>
          <w:lang w:val="en-US"/>
        </w:rPr>
        <w:t xml:space="preserve"> under osmotic stress reflects the capacity of </w:t>
      </w:r>
      <w:r w:rsidRPr="00983AF9">
        <w:rPr>
          <w:i/>
          <w:iCs/>
          <w:color w:val="000000" w:themeColor="text1"/>
          <w:lang w:val="en-US"/>
        </w:rPr>
        <w:t>A. brasilense</w:t>
      </w:r>
      <w:r w:rsidRPr="00983AF9">
        <w:rPr>
          <w:color w:val="000000" w:themeColor="text1"/>
          <w:lang w:val="en-US"/>
        </w:rPr>
        <w:t xml:space="preserve"> to facilitate early water uptake, protect membrane integrity, and maintain cellular turgor</w:t>
      </w:r>
      <w:ins w:id="329" w:author="Editor 2" w:date="2025-08-30T01:16:12Z">
        <w:r>
          <w:rPr>
            <w:color w:themeColor="tx1"/>
            <w:lang w:val="en-US"/>
          </w:rPr>
          <w:t>,</w:t>
        </w:r>
      </w:ins>
      <w:r w:rsidRPr="00983AF9">
        <w:rPr>
          <w:color w:val="000000" w:themeColor="text1"/>
          <w:lang w:val="en-US"/>
        </w:rPr>
        <w:t xml:space="preserve"> </w:t>
      </w:r>
      <w:del w:id="330" w:author="Editor 2" w:date="2025-08-30T01:16:12Z">
        <w:r w:rsidRPr="00983AF9">
          <w:rPr>
            <w:color w:val="000000" w:themeColor="text1"/>
            <w:lang w:val="en-US"/>
          </w:rPr>
          <w:delText xml:space="preserve">- </w:delText>
        </w:r>
      </w:del>
      <w:r w:rsidRPr="00983AF9">
        <w:rPr>
          <w:color w:val="000000" w:themeColor="text1"/>
          <w:lang w:val="en-US"/>
        </w:rPr>
        <w:t xml:space="preserve">mechanisms also observed in cereals and legumes inoculated with PGPB </w:t>
      </w:r>
      <w:hyperlink r:id="rId29" w:history="1">
        <w:r w:rsidRPr="00983AF9">
          <w:rPr>
            <w:rStyle w:val="Hyperlink"/>
            <w:color w:val="000000" w:themeColor="text1"/>
            <w:lang w:val="en-US"/>
          </w:rPr>
          <w:t>[34–37]</w:t>
        </w:r>
      </w:hyperlink>
      <w:r w:rsidRPr="00983AF9">
        <w:rPr>
          <w:color w:val="000000" w:themeColor="text1"/>
          <w:lang w:val="en-US"/>
        </w:rPr>
        <w:t xml:space="preserve">. Moreover, </w:t>
      </w:r>
      <w:ins w:id="331" w:author="Editor 2" w:date="2025-08-30T01:16:12Z">
        <w:r>
          <w:rPr>
            <w:color w:themeColor="tx1"/>
            <w:lang w:val="en-US"/>
          </w:rPr>
          <w:t xml:space="preserve">the </w:t>
        </w:r>
      </w:ins>
      <w:r w:rsidRPr="00983AF9">
        <w:rPr>
          <w:color w:val="000000" w:themeColor="text1"/>
          <w:lang w:val="en-US"/>
        </w:rPr>
        <w:t>reduced mean germination time (MGT) and germination uncertainty (GU), along with increased synchrony, suggest that inoculated seeds benefit from a more coordinated and efficient germination process</w:t>
      </w:r>
      <w:ins w:id="332" w:author="Editor 2" w:date="2025-08-30T01:16:12Z">
        <w:r>
          <w:rPr>
            <w:color w:themeColor="tx1"/>
            <w:lang w:val="en-US"/>
          </w:rPr>
          <w:t>,</w:t>
        </w:r>
      </w:ins>
      <w:r w:rsidRPr="00983AF9">
        <w:rPr>
          <w:color w:val="000000" w:themeColor="text1"/>
          <w:lang w:val="en-US"/>
        </w:rPr>
        <w:t xml:space="preserve"> </w:t>
      </w:r>
      <w:del w:id="333" w:author="Editor 2" w:date="2025-08-30T01:16:12Z">
        <w:r w:rsidRPr="00983AF9">
          <w:rPr>
            <w:color w:val="000000" w:themeColor="text1"/>
            <w:lang w:val="en-US"/>
          </w:rPr>
          <w:delText>-</w:delText>
        </w:r>
      </w:del>
      <w:ins w:id="334" w:author="Editor 2" w:date="2025-08-30T01:16:12Z">
        <w:r>
          <w:rPr>
            <w:color w:themeColor="tx1"/>
            <w:lang w:val="en-US"/>
          </w:rPr>
          <w:t>which is</w:t>
        </w:r>
      </w:ins>
      <w:r w:rsidRPr="00983AF9">
        <w:rPr>
          <w:color w:val="000000" w:themeColor="text1"/>
          <w:lang w:val="en-US"/>
        </w:rPr>
        <w:t xml:space="preserve"> crucial for uniform field emergence under stress-prone conditions.</w:t>
      </w:r>
    </w:p>
    <w:p w:rsidR="00F2295A" w:rsidP="008E2E61" w14:paraId="6891FB4B" w14:textId="19ED88EF">
      <w:pPr>
        <w:pStyle w:val="MDPI31text"/>
        <w:rPr>
          <w:color w:val="EE0000"/>
        </w:rPr>
      </w:pPr>
      <w:del w:id="335" w:author="Editor 2" w:date="2025-08-30T01:16:12Z">
        <w:r w:rsidRPr="00487752">
          <w:rPr>
            <w:color w:val="EE0000"/>
            <w:lang w:val="en-US"/>
          </w:rPr>
          <w:delText>Beneficial</w:delText>
        </w:r>
      </w:del>
      <w:ins w:id="336" w:author="Editor 2" w:date="2025-08-30T01:16:12Z">
        <w:r>
          <w:rPr>
            <w:color w:val="EE0000"/>
            <w:lang w:val="en-US"/>
          </w:rPr>
          <w:t>The beneficial</w:t>
        </w:r>
      </w:ins>
      <w:r w:rsidRPr="00487752">
        <w:rPr>
          <w:color w:val="EE0000"/>
          <w:lang w:val="en-US"/>
        </w:rPr>
        <w:t xml:space="preserve"> effects of </w:t>
      </w:r>
      <w:r w:rsidRPr="00487752">
        <w:rPr>
          <w:i/>
          <w:iCs/>
          <w:color w:val="EE0000"/>
          <w:lang w:val="en-US"/>
        </w:rPr>
        <w:t>A. brasilense</w:t>
      </w:r>
      <w:r w:rsidRPr="00487752">
        <w:rPr>
          <w:color w:val="EE0000"/>
          <w:lang w:val="en-US"/>
        </w:rPr>
        <w:t xml:space="preserve"> during germination under </w:t>
      </w:r>
      <w:del w:id="337" w:author="Editor 2" w:date="2025-08-30T01:16:12Z">
        <w:r w:rsidRPr="00487752">
          <w:rPr>
            <w:color w:val="EE0000"/>
            <w:lang w:val="en-US"/>
          </w:rPr>
          <w:delText>non-saline</w:delText>
        </w:r>
      </w:del>
      <w:ins w:id="338" w:author="Editor 2" w:date="2025-08-30T01:16:12Z">
        <w:r>
          <w:rPr>
            <w:color w:val="EE0000"/>
            <w:lang w:val="en-US"/>
          </w:rPr>
          <w:t>nonsaline</w:t>
        </w:r>
      </w:ins>
      <w:r w:rsidRPr="00487752">
        <w:rPr>
          <w:color w:val="EE0000"/>
          <w:lang w:val="en-US"/>
        </w:rPr>
        <w:t xml:space="preserve"> conditions were reported by Brito </w:t>
      </w:r>
      <w:r w:rsidRPr="00487752">
        <w:rPr>
          <w:color w:val="EE0000"/>
          <w:lang w:val="en-US"/>
        </w:rPr>
        <w:t>et al</w:t>
      </w:r>
      <w:r w:rsidRPr="00487752">
        <w:rPr>
          <w:color w:val="EE0000"/>
          <w:lang w:val="en-US"/>
        </w:rPr>
        <w:t xml:space="preserve">. </w:t>
      </w:r>
      <w:r w:rsidRPr="00487752">
        <w:rPr>
          <w:color w:val="EE0000"/>
        </w:rPr>
        <w:fldChar w:fldCharType="begin"/>
      </w:r>
      <w:r w:rsidR="00BE30D8">
        <w:rPr>
          <w:color w:val="EE0000"/>
          <w:lang w:val="en-US"/>
        </w:rPr>
        <w:instrText xml:space="preserve"> ADDIN ZOTERO_ITEM CSL_CITATION {"citationID":"SOUAD0vG","properties":{"formattedCitation":"(Brito </w:instrText>
      </w:r>
      <w:r w:rsidR="00BE30D8">
        <w:rPr>
          <w:color w:val="EE0000"/>
          <w:lang w:val="en-US"/>
        </w:rPr>
        <w:instrText>et al</w:instrText>
      </w:r>
      <w:r w:rsidR="00BE30D8">
        <w:rPr>
          <w:color w:val="EE0000"/>
          <w:lang w:val="en-US"/>
        </w:rPr>
        <w:instrText xml:space="preserve">., 2018)","plainCitation":"(Brito </w:instrText>
      </w:r>
      <w:r w:rsidR="00BE30D8">
        <w:rPr>
          <w:color w:val="EE0000"/>
          <w:lang w:val="en-US"/>
        </w:rPr>
        <w:instrText>et al</w:instrText>
      </w:r>
      <w:r w:rsidR="00BE30D8">
        <w:rPr>
          <w:color w:val="EE0000"/>
          <w:lang w:val="en-US"/>
        </w:rPr>
        <w:instrText xml:space="preserve">., 2018)","noteIndex":0},"citationItems":[{"id":2096,"uris":["http://zotero.org/users/4954285/items/AWSD43TT"],"itemData":{"id":2096,"type":"article-journal","container-title":"Journal of Experimental Agriculture International","DOI":"10.9734/JEAI/2018/39729","ISSN":"2457-0591","language":"en","page":"1-9","source":"journaljeai.com","title":"Growth Promotion by Azospirillum brasilense in the Germination of Rice, Oat, Brachiaria and Quinoa","author":[{"family":"Brito","given":"Tauane Santos"},{"family":"Schons","given":"Daniele Cristina"},{"family":"Ritter","given":"Giovana"},{"family":"Netto","given":"Leila Alves"},{"family":"Eberling","given":"Tatiane"},{"family":"Pan","given":"Renan"},{"family":"Guimarães","given":"Vandeir Francisco"}],"issued":{"date-parts":[["2018",4,2]]}}}],"schema":"https://github.com/citation-style-language/schema/raw/master/csl-citation.json"} </w:instrText>
      </w:r>
      <w:r w:rsidRPr="00487752">
        <w:rPr>
          <w:color w:val="EE0000"/>
        </w:rPr>
        <w:fldChar w:fldCharType="separate"/>
      </w:r>
      <w:r w:rsidRPr="00BE30D8" w:rsidR="00BE30D8">
        <w:rPr>
          <w:lang w:val="en-US"/>
        </w:rPr>
        <w:t xml:space="preserve">(Brito </w:t>
      </w:r>
      <w:r w:rsidRPr="00BE30D8" w:rsidR="00BE30D8">
        <w:rPr>
          <w:lang w:val="en-US"/>
        </w:rPr>
        <w:t>et al</w:t>
      </w:r>
      <w:r w:rsidRPr="00BE30D8" w:rsidR="00BE30D8">
        <w:rPr>
          <w:lang w:val="en-US"/>
        </w:rPr>
        <w:t>., 2018)</w:t>
      </w:r>
      <w:r w:rsidRPr="00487752">
        <w:rPr>
          <w:color w:val="EE0000"/>
        </w:rPr>
        <w:fldChar w:fldCharType="end"/>
      </w:r>
      <w:r w:rsidRPr="00487752">
        <w:rPr>
          <w:color w:val="EE0000"/>
          <w:lang w:val="en-US"/>
        </w:rPr>
        <w:t xml:space="preserve">, who </w:t>
      </w:r>
      <w:del w:id="339" w:author="Editor 2" w:date="2025-08-30T01:16:12Z">
        <w:r w:rsidRPr="00487752">
          <w:rPr>
            <w:color w:val="EE0000"/>
            <w:lang w:val="en-US"/>
          </w:rPr>
          <w:delText>showed</w:delText>
        </w:r>
      </w:del>
      <w:ins w:id="340" w:author="Editor 2" w:date="2025-08-30T01:16:12Z">
        <w:r>
          <w:rPr>
            <w:color w:val="EE0000"/>
            <w:lang w:val="en-US"/>
          </w:rPr>
          <w:t>reported</w:t>
        </w:r>
      </w:ins>
      <w:r w:rsidRPr="00487752">
        <w:rPr>
          <w:color w:val="EE0000"/>
          <w:lang w:val="en-US"/>
        </w:rPr>
        <w:t xml:space="preserve"> that </w:t>
      </w:r>
      <w:ins w:id="341" w:author="Editor 2" w:date="2025-08-30T01:16:12Z">
        <w:r>
          <w:rPr>
            <w:color w:val="EE0000"/>
            <w:lang w:val="en-US"/>
          </w:rPr>
          <w:t xml:space="preserve">the </w:t>
        </w:r>
      </w:ins>
      <w:r w:rsidRPr="00487752">
        <w:rPr>
          <w:color w:val="EE0000"/>
          <w:lang w:val="en-US"/>
        </w:rPr>
        <w:t xml:space="preserve">inoculation of quinoa seeds with </w:t>
      </w:r>
      <w:r w:rsidRPr="00487752">
        <w:rPr>
          <w:i/>
          <w:iCs/>
          <w:color w:val="EE0000"/>
          <w:lang w:val="en-US"/>
        </w:rPr>
        <w:t>A. brasilense</w:t>
      </w:r>
      <w:r w:rsidRPr="00487752">
        <w:rPr>
          <w:color w:val="EE0000"/>
          <w:lang w:val="en-US"/>
        </w:rPr>
        <w:t xml:space="preserve"> increased germination by up to 1</w:t>
      </w:r>
      <w:r w:rsidRPr="00487752">
        <w:rPr>
          <w:color w:val="EE0000"/>
          <w:lang w:val="en-US"/>
        </w:rPr>
        <w:t>7%</w:t>
      </w:r>
      <w:r w:rsidRPr="00487752">
        <w:rPr>
          <w:color w:val="EE0000"/>
          <w:lang w:val="en-US"/>
        </w:rPr>
        <w:t xml:space="preserve">, further supporting the role of PGPB in enhancing establishment and vigor during early growth. Other studies have demonstrated that </w:t>
      </w:r>
      <w:del w:id="342" w:author="Editor 2" w:date="2025-08-30T01:16:12Z">
        <w:r w:rsidRPr="00487752">
          <w:rPr>
            <w:color w:val="EE0000"/>
            <w:lang w:val="en-US"/>
          </w:rPr>
          <w:delText>co-inoculation</w:delText>
        </w:r>
      </w:del>
      <w:ins w:id="343" w:author="Editor 2" w:date="2025-08-30T01:16:12Z">
        <w:r>
          <w:rPr>
            <w:color w:val="EE0000"/>
            <w:lang w:val="en-US"/>
          </w:rPr>
          <w:t>coinoculation</w:t>
        </w:r>
      </w:ins>
      <w:r w:rsidRPr="00487752">
        <w:rPr>
          <w:color w:val="EE0000"/>
          <w:lang w:val="en-US"/>
        </w:rPr>
        <w:t xml:space="preserve"> with halotolerant PGPB can further </w:t>
      </w:r>
      <w:del w:id="344" w:author="Editor 2" w:date="2025-08-30T01:16:12Z">
        <w:r w:rsidRPr="00487752">
          <w:rPr>
            <w:color w:val="EE0000"/>
            <w:lang w:val="en-US"/>
          </w:rPr>
          <w:delText>enhance</w:delText>
        </w:r>
      </w:del>
      <w:ins w:id="345" w:author="Editor 2" w:date="2025-08-30T01:16:12Z">
        <w:r>
          <w:rPr>
            <w:color w:val="EE0000"/>
            <w:lang w:val="en-US"/>
          </w:rPr>
          <w:t>increase</w:t>
        </w:r>
      </w:ins>
      <w:r w:rsidRPr="00487752">
        <w:rPr>
          <w:color w:val="EE0000"/>
          <w:lang w:val="en-US"/>
        </w:rPr>
        <w:t xml:space="preserve"> quinoa performance under salinity stress. Yang </w:t>
      </w:r>
      <w:r w:rsidRPr="00487752">
        <w:rPr>
          <w:color w:val="EE0000"/>
          <w:lang w:val="en-US"/>
        </w:rPr>
        <w:t>et al</w:t>
      </w:r>
      <w:r w:rsidRPr="00487752">
        <w:rPr>
          <w:color w:val="EE0000"/>
          <w:lang w:val="en-US"/>
        </w:rPr>
        <w:t xml:space="preserve">. </w:t>
      </w:r>
      <w:r w:rsidRPr="00487752" w:rsidR="004B47FD">
        <w:rPr>
          <w:color w:val="EE0000"/>
        </w:rPr>
        <w:fldChar w:fldCharType="begin"/>
      </w:r>
      <w:r w:rsidR="00BE30D8">
        <w:rPr>
          <w:color w:val="EE0000"/>
          <w:lang w:val="en-US"/>
        </w:rPr>
        <w:instrText xml:space="preserve"> ADDIN ZOTERO_ITEM CSL_CITATION {"citationID":"Qh9G131r","properties":{"formattedCitation":"(Aizheng Yang </w:instrText>
      </w:r>
      <w:r w:rsidR="00BE30D8">
        <w:rPr>
          <w:color w:val="EE0000"/>
          <w:lang w:val="en-US"/>
        </w:rPr>
        <w:instrText>et al</w:instrText>
      </w:r>
      <w:r w:rsidR="00BE30D8">
        <w:rPr>
          <w:color w:val="EE0000"/>
          <w:lang w:val="en-US"/>
        </w:rPr>
        <w:instrText xml:space="preserve">., 2016)","plainCitation":"(Aizheng Yang </w:instrText>
      </w:r>
      <w:r w:rsidR="00BE30D8">
        <w:rPr>
          <w:color w:val="EE0000"/>
          <w:lang w:val="en-US"/>
        </w:rPr>
        <w:instrText>et al</w:instrText>
      </w:r>
      <w:r w:rsidR="00BE30D8">
        <w:rPr>
          <w:color w:val="EE0000"/>
          <w:lang w:val="en-US"/>
        </w:rPr>
        <w:instrText>., 2016)","noteIndex":0},"citationItems":[{"id":2093,"uris":["http://zotero.org/users/4954285/items/NDJN67DK"],"itemData":{"id":2093,"type":"article-journal","abstract":"Quinoa is a facultative halophytic seed crop of increasing interest worldwide. Its performance declines under high salinity but can be improved by using halotolerant plant growth-promoting bacteria (PGPB) containing mult</w:instrText>
      </w:r>
      <w:r w:rsidR="00BE30D8">
        <w:rPr>
          <w:color w:val="EE0000"/>
          <w:lang w:val="en-US"/>
        </w:rPr>
        <w:instrText>i-</w:instrText>
      </w:r>
      <w:r w:rsidR="00BE30D8">
        <w:rPr>
          <w:color w:val="EE0000"/>
          <w:lang w:val="en-US"/>
        </w:rPr>
        <w:instrText xml:space="preserve">traits, </w:instrText>
      </w:r>
      <w:r w:rsidR="00BE30D8">
        <w:rPr>
          <w:color w:val="EE0000"/>
          <w:lang w:val="en-US"/>
        </w:rPr>
        <w:instrText>i.e.</w:instrText>
      </w:r>
      <w:r w:rsidR="00BE30D8">
        <w:rPr>
          <w:color w:val="EE0000"/>
          <w:lang w:val="en-US"/>
        </w:rPr>
        <w:instrText xml:space="preserve"> </w:instrText>
      </w:r>
      <w:r w:rsidR="00BE30D8">
        <w:rPr>
          <w:color w:val="EE0000"/>
          <w:lang w:val="en-US"/>
        </w:rPr>
        <w:instrText xml:space="preserve">ACC-deaminase activity, exopolysaccharide secretion and auxin production. This study </w:instrText>
      </w:r>
      <w:r w:rsidR="00BE30D8">
        <w:rPr>
          <w:color w:val="EE0000"/>
          <w:lang w:val="en-US"/>
        </w:rPr>
        <w:instrText>focussed</w:instrText>
      </w:r>
      <w:r w:rsidR="00BE30D8">
        <w:rPr>
          <w:color w:val="EE0000"/>
          <w:lang w:val="en-US"/>
        </w:rPr>
        <w:instrText xml:space="preserve"> on improving the productivity of quinoa through the use of six plant growth-promoting bacterial strains (both endophytic and rhizosphere). These were screened by conducting osmoadaptation assay, and the two most halotolerant strains (Enterobacter</w:instrText>
      </w:r>
      <w:r w:rsidR="00BE30D8">
        <w:rPr>
          <w:color w:val="EE0000"/>
          <w:lang w:val="en-US"/>
        </w:rPr>
        <w:instrText xml:space="preserve"> sp.</w:instrText>
      </w:r>
      <w:r w:rsidR="00BE30D8">
        <w:rPr>
          <w:color w:val="EE0000"/>
          <w:lang w:val="en-US"/>
        </w:rPr>
        <w:instrText xml:space="preserve"> (MN17) and Bacillus</w:instrText>
      </w:r>
      <w:r w:rsidR="00BE30D8">
        <w:rPr>
          <w:color w:val="EE0000"/>
          <w:lang w:val="en-US"/>
        </w:rPr>
        <w:instrText xml:space="preserve"> sp.</w:instrText>
      </w:r>
      <w:r w:rsidR="00BE30D8">
        <w:rPr>
          <w:color w:val="EE0000"/>
          <w:lang w:val="en-US"/>
        </w:rPr>
        <w:instrText xml:space="preserve"> (MN54)) were selected. These two strains were evaluated for their effects on growth, physiological characters and yield of quinoa. At the five leaf stage plants were irrigated with saline water having either 0 or 40</w:instrText>
      </w:r>
      <w:r w:rsidR="00BE30D8">
        <w:rPr>
          <w:color w:val="EE0000"/>
          <w:lang w:val="en-US"/>
        </w:rPr>
        <w:instrText>0mM</w:instrText>
      </w:r>
      <w:r w:rsidR="00BE30D8">
        <w:rPr>
          <w:color w:val="EE0000"/>
          <w:lang w:val="en-US"/>
        </w:rPr>
        <w:instrText xml:space="preserve"> NaCl. The results indicated that saline irrigation significantly decreased the growth of quinoa, whereas inoculation of plants with MN17 and MN54 mitigated the negative effects of salinity by improving plant water relations and decreasing Na+ uptake, which consequently, reduced osmotic and ionic stress. Strain MN54 performed better than MN17, which might be because of its better growth promoting traits and higher rhizosphere </w:instrText>
      </w:r>
      <w:r w:rsidR="00BE30D8">
        <w:rPr>
          <w:color w:val="EE0000"/>
          <w:lang w:val="en-US"/>
        </w:rPr>
        <w:instrText>colonisation</w:instrText>
      </w:r>
      <w:r w:rsidR="00BE30D8">
        <w:rPr>
          <w:color w:val="EE0000"/>
          <w:lang w:val="en-US"/>
        </w:rPr>
        <w:instrText xml:space="preserve"> efficiency than MN17. Our results suggest that growth and productivity of quinoa could be improved by inoculating with highly tolerant PGPB strain in salt-affected soils.","container-title":"Functional Plant Biology","DOI":"10.1071/fp15265","issue":"7","note":"DOI: 10.1071/fp15265\nMAG ID: 2290797582\nPMID: 32480492\nS2ID: 9b78ffc30f2bd107d375b31c831bf7221a3fc6a6","page":"632-642","title":"Enhancing salt tolerance in quinoa by halotolerant bacterial inoculation","volume":"43","author":[{"literal":"Aizheng Yang"},{"family":"Yang","given":"Aizheng"},{"literal":"Saqib Saleem Akhtar"},{"family":"Akhtar","given":"Saqib Saleem"},{"literal":"Shahid Iqbal"},{"literal":"Shahid Iqbal"},{"family":"Iqbal","given":"Shahid"},{"literal":"Shahid Iqbal"},{"literal":"Muhammad Amjad"},{"family":"Amjad","given":"Muhammad Wahab"},{"literal":"Muhammad Amjad"},{"literal":"Muhammad Amjad"},{"literal":"Muhammad Naveed"},{"family":"Naveed","given":"Muhammad"},{"literal":"Zahir Ahmad Zahir"},{"family":"Zahir","given":"Zahir Ahmad"},{"literal":"Sven‐Erik Jacobsen"},{"family":"Jacobsen","given":"Sven-Erik"}],"issued":{"date-parts":[["2016",7,13]]}}}],"schema":"https://github.com/citation-style-language/schema/raw/master/csl-citation.json"} </w:instrText>
      </w:r>
      <w:r w:rsidRPr="00487752" w:rsidR="004B47FD">
        <w:rPr>
          <w:color w:val="EE0000"/>
        </w:rPr>
        <w:fldChar w:fldCharType="separate"/>
      </w:r>
      <w:r w:rsidRPr="00BE30D8" w:rsidR="00BE30D8">
        <w:rPr>
          <w:lang w:val="en-US"/>
        </w:rPr>
        <w:t xml:space="preserve">(Aizheng Yang </w:t>
      </w:r>
      <w:r w:rsidRPr="00BE30D8" w:rsidR="00BE30D8">
        <w:rPr>
          <w:lang w:val="en-US"/>
        </w:rPr>
        <w:t>et al</w:t>
      </w:r>
      <w:r w:rsidRPr="00BE30D8" w:rsidR="00BE30D8">
        <w:rPr>
          <w:lang w:val="en-US"/>
        </w:rPr>
        <w:t>., 2016)</w:t>
      </w:r>
      <w:r w:rsidRPr="00487752" w:rsidR="004B47FD">
        <w:rPr>
          <w:color w:val="EE0000"/>
        </w:rPr>
        <w:fldChar w:fldCharType="end"/>
      </w:r>
      <w:r w:rsidRPr="00487752">
        <w:rPr>
          <w:color w:val="EE0000"/>
          <w:lang w:val="en-US"/>
        </w:rPr>
        <w:t xml:space="preserve"> demonstrated that inoculation with halotolerant strains of </w:t>
      </w:r>
      <w:r w:rsidRPr="00487752">
        <w:rPr>
          <w:i/>
          <w:iCs/>
          <w:color w:val="EE0000"/>
          <w:lang w:val="en-US"/>
        </w:rPr>
        <w:t>Enterobacter</w:t>
      </w:r>
      <w:ins w:id="346" w:author="Editor" w:date="2025-08-30T01:16:27Z">
        <w:r w:rsidRPr="00487752">
          <w:rPr>
            <w:i w:val="0"/>
            <w:iCs w:val="0"/>
            <w:color w:val="EE0000"/>
            <w:lang w:val="en-US"/>
          </w:rPr>
          <w:t xml:space="preserve"> sp.</w:t>
        </w:r>
      </w:ins>
      <w:del w:id="347" w:author="Editor" w:date="2025-08-30T01:16:27Z">
        <w:r w:rsidRPr="00487752">
          <w:rPr>
            <w:i/>
            <w:iCs/>
            <w:color w:val="EE0000"/>
            <w:lang w:val="en-US"/>
          </w:rPr>
          <w:delText xml:space="preserve"> sp.</w:delText>
        </w:r>
      </w:del>
      <w:r w:rsidRPr="00487752">
        <w:rPr>
          <w:color w:val="EE0000"/>
          <w:lang w:val="en-US"/>
        </w:rPr>
        <w:t xml:space="preserve"> and </w:t>
      </w:r>
      <w:r w:rsidRPr="00487752">
        <w:rPr>
          <w:i/>
          <w:iCs/>
          <w:color w:val="EE0000"/>
          <w:lang w:val="en-US"/>
        </w:rPr>
        <w:t>Bacillus</w:t>
      </w:r>
      <w:ins w:id="348" w:author="Editor" w:date="2025-08-30T01:16:27Z">
        <w:r w:rsidRPr="00487752">
          <w:rPr>
            <w:i w:val="0"/>
            <w:iCs w:val="0"/>
            <w:color w:val="EE0000"/>
            <w:lang w:val="en-US"/>
          </w:rPr>
          <w:t xml:space="preserve"> sp.</w:t>
        </w:r>
      </w:ins>
      <w:del w:id="349" w:author="Editor" w:date="2025-08-30T01:16:27Z">
        <w:r w:rsidRPr="00487752">
          <w:rPr>
            <w:i/>
            <w:iCs/>
            <w:color w:val="EE0000"/>
            <w:lang w:val="en-US"/>
          </w:rPr>
          <w:delText xml:space="preserve"> sp.</w:delText>
        </w:r>
      </w:del>
      <w:r w:rsidRPr="00487752">
        <w:rPr>
          <w:color w:val="EE0000"/>
          <w:lang w:val="en-US"/>
        </w:rPr>
        <w:t xml:space="preserve"> significantly improved early seedling growth and antioxidant enzyme activity in quinoa under saline conditions, highlighting the value of integrating multiple microbial partners for </w:t>
      </w:r>
      <w:del w:id="350" w:author="Editor 2" w:date="2025-08-30T01:16:12Z">
        <w:r w:rsidRPr="00487752">
          <w:rPr>
            <w:color w:val="EE0000"/>
            <w:lang w:val="en-US"/>
          </w:rPr>
          <w:delText>enhanced</w:delText>
        </w:r>
      </w:del>
      <w:ins w:id="351" w:author="Editor 2" w:date="2025-08-30T01:16:12Z">
        <w:r>
          <w:rPr>
            <w:color w:val="EE0000"/>
            <w:lang w:val="en-US"/>
          </w:rPr>
          <w:t>increased</w:t>
        </w:r>
      </w:ins>
      <w:r w:rsidRPr="00487752">
        <w:rPr>
          <w:color w:val="EE0000"/>
          <w:lang w:val="en-US"/>
        </w:rPr>
        <w:t xml:space="preserve"> tolerance. </w:t>
      </w:r>
      <w:del w:id="352" w:author="Editor 2" w:date="2025-08-30T01:16:12Z">
        <w:r w:rsidRPr="00487752">
          <w:rPr>
            <w:color w:val="EE0000"/>
            <w:lang w:val="en-US"/>
          </w:rPr>
          <w:delText>Likewise</w:delText>
        </w:r>
      </w:del>
      <w:ins w:id="353" w:author="Editor 2" w:date="2025-08-30T01:16:12Z">
        <w:r>
          <w:rPr>
            <w:color w:val="EE0000"/>
            <w:lang w:val="en-US"/>
          </w:rPr>
          <w:t>Similarly</w:t>
        </w:r>
      </w:ins>
      <w:r w:rsidRPr="00487752">
        <w:rPr>
          <w:color w:val="EE0000"/>
          <w:lang w:val="en-US"/>
        </w:rPr>
        <w:t xml:space="preserve">, Yang </w:t>
      </w:r>
      <w:r w:rsidRPr="00487752">
        <w:rPr>
          <w:color w:val="EE0000"/>
          <w:lang w:val="en-US"/>
        </w:rPr>
        <w:t>et al</w:t>
      </w:r>
      <w:r w:rsidRPr="00487752">
        <w:rPr>
          <w:color w:val="EE0000"/>
          <w:lang w:val="en-US"/>
        </w:rPr>
        <w:t xml:space="preserve">. </w:t>
      </w:r>
      <w:r w:rsidRPr="00487752" w:rsidR="004B47FD">
        <w:rPr>
          <w:color w:val="EE0000"/>
        </w:rPr>
        <w:fldChar w:fldCharType="begin"/>
      </w:r>
      <w:r w:rsidR="00BE30D8">
        <w:rPr>
          <w:color w:val="EE0000"/>
          <w:lang w:val="en-US"/>
        </w:rPr>
        <w:instrText xml:space="preserve"> ADDIN ZOTERO_ITEM CSL_CITATION {"citationID":"BSdql0Hd","properties":{"formattedCitation":"(Aizheng Yang </w:instrText>
      </w:r>
      <w:r w:rsidR="00BE30D8">
        <w:rPr>
          <w:color w:val="EE0000"/>
          <w:lang w:val="en-US"/>
        </w:rPr>
        <w:instrText>et al</w:instrText>
      </w:r>
      <w:r w:rsidR="00BE30D8">
        <w:rPr>
          <w:color w:val="EE0000"/>
          <w:lang w:val="en-US"/>
        </w:rPr>
        <w:instrText xml:space="preserve">., 2020)","plainCitation":"(Aizheng Yang </w:instrText>
      </w:r>
      <w:r w:rsidR="00BE30D8">
        <w:rPr>
          <w:color w:val="EE0000"/>
          <w:lang w:val="en-US"/>
        </w:rPr>
        <w:instrText>et al</w:instrText>
      </w:r>
      <w:r w:rsidR="00BE30D8">
        <w:rPr>
          <w:color w:val="EE0000"/>
          <w:lang w:val="en-US"/>
        </w:rPr>
        <w:instrText>., 2020)","noteIndex":0},"citationItems":[{"id":2094,"uris":["http://zotero.org/users/4954285/items/TXPSTQAN"],"itemData":{"id":2094,"type":"article-journal","abstract":"One of the major challenges in agriculture is to ensure sufficient and healthy food availability for the increasing world population in near future. This requires maintaining sustainable cultivation of crop plants under varying environmental stresses. Among these stresses, salinity is the second most abundant threat worldwide after drought. One of the promising strategies to mitigate salinity stress is to cultivate halotolerant crops such as quinoa. Under high salinity, performance can be improved by plant growth promoting bacteria (PGPB). Among PGPB, endophytic bacteria are considered better in stimulating plant growth compared to rhizosphere bacteria because of their ability to colonize both in plant rhizosphere and plant interior. Therefore, in the current study, a pot experiment was conducted in a controlled greenhouse to investigate the effects of endophytic bacteri</w:instrText>
      </w:r>
      <w:r w:rsidR="00BE30D8">
        <w:rPr>
          <w:color w:val="EE0000"/>
          <w:lang w:val="en-US"/>
        </w:rPr>
        <w:instrText xml:space="preserve">a </w:instrText>
      </w:r>
      <w:r w:rsidR="00BE30D8">
        <w:rPr>
          <w:color w:val="EE0000"/>
          <w:lang w:val="en-US"/>
        </w:rPr>
        <w:instrText>i.e.</w:instrText>
      </w:r>
      <w:r w:rsidR="00BE30D8">
        <w:rPr>
          <w:color w:val="EE0000"/>
          <w:lang w:val="en-US"/>
        </w:rPr>
        <w:instrText>,</w:instrText>
      </w:r>
      <w:r w:rsidR="00BE30D8">
        <w:rPr>
          <w:color w:val="EE0000"/>
          <w:lang w:val="en-US"/>
        </w:rPr>
        <w:instrText xml:space="preserve"> Burkholderia phytofirmans PsJN on improving growth, physiology and yield of quinoa under salinity stress. At six leaves stage, plants were irrigated with saline water having either 0 (control) or 400 mM NaCl. The results indicated that plants inoculated with PsJN mitigated the negative effects of salinity on quinoa resulting in increased shoot biomass, grain weight and grain yield by 1</w:instrText>
      </w:r>
      <w:r w:rsidR="00BE30D8">
        <w:rPr>
          <w:color w:val="EE0000"/>
          <w:lang w:val="en-US"/>
        </w:rPr>
        <w:instrText>2%</w:instrText>
      </w:r>
      <w:r w:rsidR="00BE30D8">
        <w:rPr>
          <w:color w:val="EE0000"/>
          <w:lang w:val="en-US"/>
        </w:rPr>
        <w:instrText>, 1</w:instrText>
      </w:r>
      <w:r w:rsidR="00BE30D8">
        <w:rPr>
          <w:color w:val="EE0000"/>
          <w:lang w:val="en-US"/>
        </w:rPr>
        <w:instrText>8%</w:instrText>
      </w:r>
      <w:r w:rsidR="00BE30D8">
        <w:rPr>
          <w:color w:val="EE0000"/>
          <w:lang w:val="en-US"/>
        </w:rPr>
        <w:instrText xml:space="preserve"> and 4</w:instrText>
      </w:r>
      <w:r w:rsidR="00BE30D8">
        <w:rPr>
          <w:color w:val="EE0000"/>
          <w:lang w:val="en-US"/>
        </w:rPr>
        <w:instrText>1%</w:instrText>
      </w:r>
      <w:r w:rsidR="00BE30D8">
        <w:rPr>
          <w:color w:val="EE0000"/>
          <w:lang w:val="en-US"/>
        </w:rPr>
        <w:instrText xml:space="preserve"> </w:instrText>
      </w:r>
      <w:r w:rsidR="00BE30D8">
        <w:rPr>
          <w:color w:val="EE0000"/>
          <w:lang w:val="en-US"/>
        </w:rPr>
        <w:instrText xml:space="preserve">respectively, over </w:instrText>
      </w:r>
      <w:r w:rsidR="00BE30D8">
        <w:rPr>
          <w:color w:val="EE0000"/>
          <w:lang w:val="en-US"/>
        </w:rPr>
        <w:instrText>un-i</w:instrText>
      </w:r>
      <w:r w:rsidR="00BE30D8">
        <w:rPr>
          <w:color w:val="EE0000"/>
          <w:lang w:val="en-US"/>
        </w:rPr>
        <w:instrText xml:space="preserve">noculated control. Moreover, inoculation with PsJN improved osmotic adjustment and ion homeostasis ability. In addition, leaves were also characterized for five key reactive oxygen species (ROS) scavenging enzyme in response to PsJN treatment. This showed higher activity of catalase (CAT) and dehydroascobate reductase (DHAR) in PsJN-treated plants. These findings suggest that inoculation of quinoa seeds with Burkholderia phytofirmans PsJN could be used for stimulating growth and yield of quinoa in highly salt-affected soils.","container-title":"Plants","DOI":"10.3390/plants9060672","issue":"6","note":"DOI: 10.3390/plants9060672\nMAG ID: 3031281559\nPMCID: 7355930\nPMID: 32466435\nS2ID: 36022a156b2d3452a8754eeb7882d04e7ea02968","page":"672","title":"Burkholderia Phytofirmans PsJN Stimulate Growth and Yield of Quinoa under Salinity Stress.","volume":"9","author":[{"literal":"Aizheng Yang"},{"family":"Yang","given":"Aizheng"},{"literal":"Saqib Saleem Akhtar"},{"family":"Akhtar","given":"Saqib Saleem"},{"literal":"Qiang Fu"},{"family":"Fu","given":"Qiang"},{"literal":"Muhammad Naveed"},{"family":"Naveed","given":"Muhammad"},{"literal":"Shahid Iqbal"},{"literal":"Shahid Iqbal"},{"family":"Iqbal","given":"Shahid"},{"literal":"Thomas Roitsch"},{"family":"Roitsch","given":"Thomas"},{"literal":"Sven‐Erik Jacobsen"},{"family":"Jacobsen","given":"Sven-Erik"}],"issued":{"date-parts":[["2020",5,26]]}}}],"schema":"https://github.com/citation-style-language/schema/raw/master/csl-citation.json"} </w:instrText>
      </w:r>
      <w:r w:rsidRPr="00487752" w:rsidR="004B47FD">
        <w:rPr>
          <w:color w:val="EE0000"/>
        </w:rPr>
        <w:fldChar w:fldCharType="separate"/>
      </w:r>
      <w:r w:rsidRPr="00BE30D8" w:rsidR="00BE30D8">
        <w:rPr>
          <w:lang w:val="en-US"/>
        </w:rPr>
        <w:t xml:space="preserve">(Aizheng Yang </w:t>
      </w:r>
      <w:r w:rsidRPr="00BE30D8" w:rsidR="00BE30D8">
        <w:rPr>
          <w:lang w:val="en-US"/>
        </w:rPr>
        <w:t>et al</w:t>
      </w:r>
      <w:r w:rsidRPr="00BE30D8" w:rsidR="00BE30D8">
        <w:rPr>
          <w:lang w:val="en-US"/>
        </w:rPr>
        <w:t>., 2020)</w:t>
      </w:r>
      <w:r w:rsidRPr="00487752" w:rsidR="004B47FD">
        <w:rPr>
          <w:color w:val="EE0000"/>
        </w:rPr>
        <w:fldChar w:fldCharType="end"/>
      </w:r>
      <w:r w:rsidRPr="00487752">
        <w:rPr>
          <w:color w:val="EE0000"/>
          <w:lang w:val="en-US"/>
        </w:rPr>
        <w:t xml:space="preserve"> reported that inoculation with </w:t>
      </w:r>
      <w:r w:rsidRPr="00487752">
        <w:rPr>
          <w:i/>
          <w:iCs/>
          <w:color w:val="EE0000"/>
          <w:lang w:val="en-US"/>
        </w:rPr>
        <w:t>Burkholderia phytofirmans</w:t>
      </w:r>
      <w:r w:rsidRPr="00487752">
        <w:rPr>
          <w:color w:val="EE0000"/>
          <w:lang w:val="en-US"/>
        </w:rPr>
        <w:t xml:space="preserve"> PsJN stimulated </w:t>
      </w:r>
      <w:ins w:id="354" w:author="Editor 2" w:date="2025-08-30T01:16:12Z">
        <w:r>
          <w:rPr>
            <w:color w:val="EE0000"/>
            <w:lang w:val="en-US"/>
          </w:rPr>
          <w:t xml:space="preserve">the </w:t>
        </w:r>
      </w:ins>
      <w:r w:rsidRPr="00487752">
        <w:rPr>
          <w:color w:val="EE0000"/>
          <w:lang w:val="en-US"/>
        </w:rPr>
        <w:t xml:space="preserve">growth, yield, and physiological performance of quinoa grown under salinity stress, underscoring the effectiveness of consortia or complementary strains in improving both early and late developmental stages. In addition, Aslam </w:t>
      </w:r>
      <w:r w:rsidRPr="00487752">
        <w:rPr>
          <w:color w:val="EE0000"/>
          <w:lang w:val="en-US"/>
        </w:rPr>
        <w:t>et al</w:t>
      </w:r>
      <w:r w:rsidRPr="00487752">
        <w:rPr>
          <w:color w:val="EE0000"/>
          <w:lang w:val="en-US"/>
        </w:rPr>
        <w:t xml:space="preserve">. </w:t>
      </w:r>
      <w:r w:rsidRPr="00487752" w:rsidR="004B47FD">
        <w:rPr>
          <w:color w:val="EE0000"/>
        </w:rPr>
        <w:fldChar w:fldCharType="begin"/>
      </w:r>
      <w:r w:rsidR="00BE30D8">
        <w:rPr>
          <w:color w:val="EE0000"/>
          <w:lang w:val="en-US"/>
        </w:rPr>
        <w:instrText xml:space="preserve"> ADDIN ZOTERO_ITEM CSL_CITATION {"citationID":"ZnKc4rF4","properties":{"formattedCitation":"(Aslam </w:instrText>
      </w:r>
      <w:r w:rsidR="00BE30D8">
        <w:rPr>
          <w:color w:val="EE0000"/>
          <w:lang w:val="en-US"/>
        </w:rPr>
        <w:instrText>et al</w:instrText>
      </w:r>
      <w:r w:rsidR="00BE30D8">
        <w:rPr>
          <w:color w:val="EE0000"/>
          <w:lang w:val="en-US"/>
        </w:rPr>
        <w:instrText xml:space="preserve">., 2020)","plainCitation":"(Aslam </w:instrText>
      </w:r>
      <w:r w:rsidR="00BE30D8">
        <w:rPr>
          <w:color w:val="EE0000"/>
          <w:lang w:val="en-US"/>
        </w:rPr>
        <w:instrText>et al</w:instrText>
      </w:r>
      <w:r w:rsidR="00BE30D8">
        <w:rPr>
          <w:color w:val="EE0000"/>
          <w:lang w:val="en-US"/>
        </w:rPr>
        <w:instrText>., 2020)","noteIndex":0},"citationItems":[{"id":2095,"uris":["http://zotero.org/users/4954285/items/GVB5B645"],"itemData":{"id":2095,"type":"article-journal","abstract":"Climate change is imposing high temperature resulting in prolonged drought episodes and shrinking of fresh water resources across the globe. In this scenario, even drought tolerant crops like quinoa are also losing significant yield. However, this study was planned to investigate the impact of drought on quinoa at critical growth stages and bacterial inoculation to improve drought tolerance. Drought was imposed by maintaining 2</w:instrText>
      </w:r>
      <w:r w:rsidR="00BE30D8">
        <w:rPr>
          <w:color w:val="EE0000"/>
          <w:lang w:val="en-US"/>
        </w:rPr>
        <w:instrText>5%</w:instrText>
      </w:r>
      <w:r w:rsidR="00BE30D8">
        <w:rPr>
          <w:color w:val="EE0000"/>
          <w:lang w:val="en-US"/>
        </w:rPr>
        <w:instrText xml:space="preserve"> pot water holding capacity (PWC) at multiple leaf, flowering, and seed filling stage (DSFS), while 8</w:instrText>
      </w:r>
      <w:r w:rsidR="00BE30D8">
        <w:rPr>
          <w:color w:val="EE0000"/>
          <w:lang w:val="en-US"/>
        </w:rPr>
        <w:instrText>0%</w:instrText>
      </w:r>
      <w:r w:rsidR="00BE30D8">
        <w:rPr>
          <w:color w:val="EE0000"/>
          <w:lang w:val="en-US"/>
        </w:rPr>
        <w:instrText xml:space="preserve"> PWC was considered as control. Three strains of plant growth promoting rhizobacteria (PGPR) named as: </w:instrText>
      </w:r>
      <w:r w:rsidR="00BE30D8">
        <w:rPr>
          <w:color w:val="EE0000"/>
          <w:lang w:val="en-US"/>
        </w:rPr>
        <w:instrText>Bacillus licheniformis</w:instrText>
      </w:r>
      <w:r w:rsidR="00BE30D8">
        <w:rPr>
          <w:color w:val="EE0000"/>
          <w:lang w:val="en-US"/>
        </w:rPr>
        <w:instrText xml:space="preserve">, </w:instrText>
      </w:r>
      <w:r w:rsidR="00BE30D8">
        <w:rPr>
          <w:color w:val="EE0000"/>
          <w:lang w:val="en-US"/>
        </w:rPr>
        <w:instrText>Pseudomonas fluorescens</w:instrText>
      </w:r>
      <w:r w:rsidR="00BE30D8">
        <w:rPr>
          <w:color w:val="EE0000"/>
          <w:lang w:val="en-US"/>
        </w:rPr>
        <w:instrText xml:space="preserve">, and Azospirillum brasilense were inoculated with quinoa seeds before sowing with respect to drought treatments. PGPR inoculation mitigated the drastic effects of drought by improving crop growth, net assimilation rate, water use efficiency, leaf chlorophyll, and phenolic contents, all of these ultimately contributed to improvement in grain yield and its contributing attributes. Moreover, PGPR markedly improves the grain quality attributes including protein, phosphorus, and potassium contents. Principal component analysis linked the different scales of study and demonstrated the potential of physio-biochemical traits to explain the quinoa yield variations under drought condition with response to PGPR inoculation. Among different PGPR, A. brasilense was found most effective both under normal and drought conditions. Overall, DSFS has more detrimental effects among critical growth stages of quinoa and A. brasilense can be used as a shotgun tactic to ameliorate drought stress in quinoa.","container-title":"Communications in Soil Science and Plant Analysis","DOI":"10.1080/00103624.2020.1744634","ISSN":"0010-3624","issue":"7","note":"publisher: Taylor &amp; Francis\n_eprint: https://doi.org/10.1080/00103624.2020.1744634","page":"853-868","source":"Taylor and Francis+NEJM","title":"Improving Strategic Growth Stage-based Drought Tolerance in Quinoa by Rhizobacterial Inoculation","volume":"51","author":[{"family":"Aslam","given":"Muhammad Usman"},{"family":"Raza","given":"Muhammad Aown Sammar"},{"family":"Saleem","given":"Muhammad Farrukh"},{"family":"Waqas","given":"Muhammad"},{"family":"Iqbal","given":"Rashid"},{"family":"Ahmad","given":"Salman"},{"family":"Haider","given":"Imran"}],"issued":{"date-parts":[["2020",4,11]]}}}],"schema":"https://github.com/citation-style-language/schema/raw/master/csl-citation.json"} </w:instrText>
      </w:r>
      <w:r w:rsidRPr="00487752" w:rsidR="004B47FD">
        <w:rPr>
          <w:color w:val="EE0000"/>
        </w:rPr>
        <w:fldChar w:fldCharType="separate"/>
      </w:r>
      <w:r w:rsidRPr="00BE30D8" w:rsidR="00BE30D8">
        <w:rPr>
          <w:lang w:val="en-US"/>
        </w:rPr>
        <w:t xml:space="preserve">(Aslam </w:t>
      </w:r>
      <w:r w:rsidRPr="00BE30D8" w:rsidR="00BE30D8">
        <w:rPr>
          <w:lang w:val="en-US"/>
        </w:rPr>
        <w:t>et al</w:t>
      </w:r>
      <w:r w:rsidRPr="00BE30D8" w:rsidR="00BE30D8">
        <w:rPr>
          <w:lang w:val="en-US"/>
        </w:rPr>
        <w:t>., 2020)</w:t>
      </w:r>
      <w:r w:rsidRPr="00487752" w:rsidR="004B47FD">
        <w:rPr>
          <w:color w:val="EE0000"/>
        </w:rPr>
        <w:fldChar w:fldCharType="end"/>
      </w:r>
      <w:r w:rsidRPr="00487752">
        <w:rPr>
          <w:color w:val="EE0000"/>
          <w:lang w:val="en-US"/>
        </w:rPr>
        <w:t xml:space="preserve"> </w:t>
      </w:r>
      <w:del w:id="355" w:author="Editor 2" w:date="2025-08-30T01:16:12Z">
        <w:r w:rsidRPr="00487752">
          <w:rPr>
            <w:color w:val="EE0000"/>
            <w:lang w:val="en-US"/>
          </w:rPr>
          <w:delText>found</w:delText>
        </w:r>
      </w:del>
      <w:ins w:id="356" w:author="Editor 2" w:date="2025-08-30T01:16:12Z">
        <w:r>
          <w:rPr>
            <w:color w:val="EE0000"/>
            <w:lang w:val="en-US"/>
          </w:rPr>
          <w:t>reported</w:t>
        </w:r>
      </w:ins>
      <w:r w:rsidRPr="00487752">
        <w:rPr>
          <w:color w:val="EE0000"/>
          <w:lang w:val="en-US"/>
        </w:rPr>
        <w:t xml:space="preserve"> that inoculation with drought-tolerant rhizobacteria significantly enhanced quinoa growth and physiological traits under water deficit, suggesting that microbial inoculation is a versatile approach for improving stress </w:t>
      </w:r>
      <w:del w:id="357" w:author="Editor 2" w:date="2025-08-30T01:16:12Z">
        <w:r w:rsidRPr="00487752">
          <w:rPr>
            <w:color w:val="EE0000"/>
            <w:lang w:val="en-US"/>
          </w:rPr>
          <w:delText>resilience</w:delText>
        </w:r>
      </w:del>
      <w:ins w:id="358" w:author="Editor 2" w:date="2025-08-30T01:16:12Z">
        <w:r>
          <w:rPr>
            <w:color w:val="EE0000"/>
            <w:lang w:val="en-US"/>
          </w:rPr>
          <w:t>resistance</w:t>
        </w:r>
      </w:ins>
      <w:r w:rsidRPr="00487752">
        <w:rPr>
          <w:color w:val="EE0000"/>
          <w:lang w:val="en-US"/>
        </w:rPr>
        <w:t xml:space="preserve"> across multiple abiotic stresses.</w:t>
      </w:r>
    </w:p>
    <w:p w:rsidR="00442748" w:rsidRPr="00442748" w:rsidP="00442748" w14:paraId="7DBC64D2" w14:textId="0746DA0D">
      <w:pPr>
        <w:pStyle w:val="MDPI22heading2"/>
      </w:pPr>
      <w:r w:rsidRPr="00442748">
        <w:rPr>
          <w:lang w:val="en-US"/>
        </w:rPr>
        <w:t>3.2. Seedling responses and enzyme activity</w:t>
      </w:r>
    </w:p>
    <w:p w:rsidR="00847DA4" w:rsidRPr="00983AF9" w:rsidP="008E2E61" w14:paraId="0CF80E58" w14:textId="1467AE2F">
      <w:pPr>
        <w:pStyle w:val="MDPI31text"/>
        <w:rPr>
          <w:color w:val="000000" w:themeColor="text1"/>
        </w:rPr>
      </w:pPr>
      <w:del w:id="359" w:author="Editor 2" w:date="2025-08-30T01:16:12Z">
        <w:r w:rsidRPr="00983AF9">
          <w:rPr>
            <w:color w:val="000000" w:themeColor="text1"/>
            <w:lang w:val="en-US"/>
          </w:rPr>
          <w:delText>Beyond</w:delText>
        </w:r>
      </w:del>
      <w:ins w:id="360" w:author="Editor 2" w:date="2025-08-30T01:16:12Z">
        <w:r>
          <w:rPr>
            <w:color w:themeColor="tx1"/>
            <w:lang w:val="en-US"/>
          </w:rPr>
          <w:t>In addition to</w:t>
        </w:r>
      </w:ins>
      <w:r w:rsidRPr="00983AF9">
        <w:rPr>
          <w:color w:val="000000" w:themeColor="text1"/>
          <w:lang w:val="en-US"/>
        </w:rPr>
        <w:t xml:space="preserve"> germination, seedling development </w:t>
      </w:r>
      <w:del w:id="361" w:author="Editor 2" w:date="2025-08-30T01:16:12Z">
        <w:r w:rsidRPr="00983AF9">
          <w:rPr>
            <w:color w:val="000000" w:themeColor="text1"/>
            <w:lang w:val="en-US"/>
          </w:rPr>
          <w:delText xml:space="preserve">was </w:delText>
        </w:r>
      </w:del>
      <w:r w:rsidRPr="00983AF9">
        <w:rPr>
          <w:color w:val="000000" w:themeColor="text1"/>
          <w:lang w:val="en-US"/>
        </w:rPr>
        <w:t xml:space="preserve">also markedly improved. </w:t>
      </w:r>
      <w:del w:id="362" w:author="Editor 2" w:date="2025-08-30T01:16:12Z">
        <w:r w:rsidRPr="00983AF9">
          <w:rPr>
            <w:color w:val="000000" w:themeColor="text1"/>
            <w:lang w:val="en-US"/>
          </w:rPr>
          <w:delText>Inoculated</w:delText>
        </w:r>
      </w:del>
      <w:ins w:id="363" w:author="Editor 2" w:date="2025-08-30T01:16:12Z">
        <w:r>
          <w:rPr>
            <w:color w:themeColor="tx1"/>
            <w:lang w:val="en-US"/>
          </w:rPr>
          <w:t>The inoculated</w:t>
        </w:r>
      </w:ins>
      <w:r w:rsidRPr="00983AF9">
        <w:rPr>
          <w:color w:val="000000" w:themeColor="text1"/>
          <w:lang w:val="en-US"/>
        </w:rPr>
        <w:t xml:space="preserve"> seedlings </w:t>
      </w:r>
      <w:del w:id="364" w:author="Editor 2" w:date="2025-08-30T01:16:12Z">
        <w:r w:rsidRPr="00983AF9">
          <w:rPr>
            <w:color w:val="000000" w:themeColor="text1"/>
            <w:lang w:val="en-US"/>
          </w:rPr>
          <w:delText>exhibited</w:delText>
        </w:r>
      </w:del>
      <w:ins w:id="365" w:author="Editor 2" w:date="2025-08-30T01:16:12Z">
        <w:r>
          <w:rPr>
            <w:color w:themeColor="tx1"/>
            <w:lang w:val="en-US"/>
          </w:rPr>
          <w:t>presented</w:t>
        </w:r>
      </w:ins>
      <w:r w:rsidRPr="00983AF9">
        <w:rPr>
          <w:color w:val="000000" w:themeColor="text1"/>
          <w:lang w:val="en-US"/>
        </w:rPr>
        <w:t xml:space="preserve"> significantly longer shoot and root lengths, </w:t>
      </w:r>
      <w:del w:id="366" w:author="Editor 2" w:date="2025-08-30T01:16:12Z">
        <w:r w:rsidRPr="00983AF9">
          <w:rPr>
            <w:color w:val="000000" w:themeColor="text1"/>
            <w:lang w:val="en-US"/>
          </w:rPr>
          <w:delText>higher</w:delText>
        </w:r>
      </w:del>
      <w:ins w:id="367" w:author="Editor 2" w:date="2025-08-30T01:16:12Z">
        <w:r>
          <w:rPr>
            <w:color w:themeColor="tx1"/>
            <w:lang w:val="en-US"/>
          </w:rPr>
          <w:t>greater</w:t>
        </w:r>
      </w:ins>
      <w:r w:rsidRPr="00983AF9">
        <w:rPr>
          <w:color w:val="000000" w:themeColor="text1"/>
          <w:lang w:val="en-US"/>
        </w:rPr>
        <w:t xml:space="preserve"> dry biomass, and </w:t>
      </w:r>
      <w:del w:id="368" w:author="Editor 2" w:date="2025-08-30T01:16:12Z">
        <w:r w:rsidRPr="00983AF9">
          <w:rPr>
            <w:color w:val="000000" w:themeColor="text1"/>
            <w:lang w:val="en-US"/>
          </w:rPr>
          <w:delText>enhanced</w:delText>
        </w:r>
      </w:del>
      <w:ins w:id="369" w:author="Editor 2" w:date="2025-08-30T01:16:12Z">
        <w:r>
          <w:rPr>
            <w:color w:themeColor="tx1"/>
            <w:lang w:val="en-US"/>
          </w:rPr>
          <w:t>greater</w:t>
        </w:r>
      </w:ins>
      <w:r w:rsidRPr="00983AF9">
        <w:rPr>
          <w:color w:val="000000" w:themeColor="text1"/>
          <w:lang w:val="en-US"/>
        </w:rPr>
        <w:t xml:space="preserve"> seedling </w:t>
      </w:r>
      <w:del w:id="370" w:author="Editor 2" w:date="2025-08-30T01:16:12Z">
        <w:r w:rsidRPr="00983AF9">
          <w:rPr>
            <w:color w:val="000000" w:themeColor="text1"/>
            <w:lang w:val="en-US"/>
          </w:rPr>
          <w:delText>vigor</w:delText>
        </w:r>
      </w:del>
      <w:ins w:id="371" w:author="Editor" w:date="2025-08-30T01:16:18Z">
        <w:r>
          <w:rPr>
            <w:color w:themeColor="tx1"/>
            <w:lang w:val="en-US"/>
          </w:rPr>
          <w:t>vigor</w:t>
        </w:r>
      </w:ins>
      <w:ins w:id="372" w:author="Editor 2" w:date="2025-08-30T01:16:12Z">
        <w:del w:id="373" w:author="Editor" w:date="2025-08-30T01:16:18Z">
          <w:r>
            <w:rPr>
              <w:color w:themeColor="tx1"/>
              <w:lang w:val="en-US"/>
            </w:rPr>
            <w:delText>vigour</w:delText>
          </w:r>
        </w:del>
      </w:ins>
      <w:r w:rsidRPr="00983AF9">
        <w:rPr>
          <w:color w:val="000000" w:themeColor="text1"/>
          <w:lang w:val="en-US"/>
        </w:rPr>
        <w:t xml:space="preserve"> </w:t>
      </w:r>
      <w:r w:rsidRPr="00983AF9">
        <w:rPr>
          <w:color w:val="000000" w:themeColor="text1"/>
          <w:lang w:val="en-US"/>
        </w:rPr>
        <w:t>indices</w:t>
      </w:r>
      <w:r w:rsidRPr="00983AF9">
        <w:rPr>
          <w:color w:val="000000" w:themeColor="text1"/>
          <w:lang w:val="en-US"/>
        </w:rPr>
        <w:t xml:space="preserve"> across all salinity levels. These findings are consistent with previous reports demonstrating that </w:t>
      </w:r>
      <w:r w:rsidRPr="00983AF9">
        <w:rPr>
          <w:i/>
          <w:iCs/>
          <w:color w:val="000000" w:themeColor="text1"/>
          <w:lang w:val="en-US"/>
        </w:rPr>
        <w:t xml:space="preserve">A. brasilense </w:t>
      </w:r>
      <w:r w:rsidRPr="00983AF9">
        <w:rPr>
          <w:color w:val="000000" w:themeColor="text1"/>
          <w:lang w:val="en-US"/>
        </w:rPr>
        <w:t>promotes vegetative growth through phytohormone production (especially IAA</w:t>
      </w:r>
      <w:del w:id="374" w:author="Editor 2" w:date="2025-08-30T01:16:12Z">
        <w:r w:rsidRPr="00983AF9">
          <w:rPr>
            <w:color w:val="000000" w:themeColor="text1"/>
            <w:lang w:val="en-US"/>
          </w:rPr>
          <w:delText>), improved</w:delText>
        </w:r>
      </w:del>
      <w:ins w:id="375" w:author="Editor 2" w:date="2025-08-30T01:16:12Z">
        <w:r>
          <w:rPr>
            <w:color w:themeColor="tx1"/>
            <w:lang w:val="en-US"/>
          </w:rPr>
          <w:t xml:space="preserve"> production), improves</w:t>
        </w:r>
      </w:ins>
      <w:r w:rsidRPr="00983AF9">
        <w:rPr>
          <w:color w:val="000000" w:themeColor="text1"/>
          <w:lang w:val="en-US"/>
        </w:rPr>
        <w:t xml:space="preserve"> ion homeostasis, and </w:t>
      </w:r>
      <w:del w:id="376" w:author="Editor 2" w:date="2025-08-30T01:16:12Z">
        <w:r w:rsidRPr="00983AF9">
          <w:rPr>
            <w:color w:val="000000" w:themeColor="text1"/>
            <w:lang w:val="en-US"/>
          </w:rPr>
          <w:delText>stimulation of</w:delText>
        </w:r>
      </w:del>
      <w:ins w:id="377" w:author="Editor 2" w:date="2025-08-30T01:16:12Z">
        <w:r>
          <w:rPr>
            <w:color w:themeColor="tx1"/>
            <w:lang w:val="en-US"/>
          </w:rPr>
          <w:t>stimulates</w:t>
        </w:r>
      </w:ins>
      <w:r w:rsidRPr="00983AF9">
        <w:rPr>
          <w:color w:val="000000" w:themeColor="text1"/>
          <w:lang w:val="en-US"/>
        </w:rPr>
        <w:t xml:space="preserve"> lateral root development </w:t>
      </w:r>
      <w:hyperlink r:id="rId30" w:history="1">
        <w:r w:rsidRPr="00983AF9">
          <w:rPr>
            <w:rStyle w:val="Hyperlink"/>
            <w:color w:val="000000" w:themeColor="text1"/>
            <w:lang w:val="en-US"/>
          </w:rPr>
          <w:t>[38–41]</w:t>
        </w:r>
      </w:hyperlink>
      <w:r w:rsidRPr="00983AF9">
        <w:rPr>
          <w:color w:val="000000" w:themeColor="text1"/>
          <w:lang w:val="en-US"/>
        </w:rPr>
        <w:t>. Such enhancements contribute to greater resource acquisition and physiological stability, giving seedlings a competitive advantage during the critical early stages of establishment under saline conditions.</w:t>
      </w:r>
    </w:p>
    <w:p w:rsidR="00847DA4" w:rsidP="008E2E61" w14:paraId="0D4DA7BB" w14:textId="0FBF49F2">
      <w:pPr>
        <w:pStyle w:val="MDPI31text"/>
        <w:rPr>
          <w:color w:val="000000" w:themeColor="text1"/>
        </w:rPr>
      </w:pPr>
      <w:r w:rsidRPr="00983AF9">
        <w:rPr>
          <w:color w:val="000000" w:themeColor="text1"/>
          <w:lang w:val="en-US"/>
        </w:rPr>
        <w:t xml:space="preserve">The biochemical response further confirmed the functional role of </w:t>
      </w:r>
      <w:r w:rsidRPr="00983AF9">
        <w:rPr>
          <w:i/>
          <w:iCs/>
          <w:color w:val="000000" w:themeColor="text1"/>
          <w:lang w:val="en-US"/>
        </w:rPr>
        <w:t xml:space="preserve">A. brasilense </w:t>
      </w:r>
      <w:r w:rsidRPr="00983AF9">
        <w:rPr>
          <w:color w:val="000000" w:themeColor="text1"/>
          <w:lang w:val="en-US"/>
        </w:rPr>
        <w:t xml:space="preserve">in stress mitigation. Inoculated seedlings, particularly those treated with BR-11002, </w:t>
      </w:r>
      <w:del w:id="378" w:author="Editor 2" w:date="2025-08-30T01:16:12Z">
        <w:r w:rsidRPr="00983AF9">
          <w:rPr>
            <w:color w:val="000000" w:themeColor="text1"/>
            <w:lang w:val="en-US"/>
          </w:rPr>
          <w:delText>displayed</w:delText>
        </w:r>
      </w:del>
      <w:ins w:id="379" w:author="Editor 2" w:date="2025-08-30T01:16:12Z">
        <w:r>
          <w:rPr>
            <w:color w:themeColor="tx1"/>
            <w:lang w:val="en-US"/>
          </w:rPr>
          <w:t>presented</w:t>
        </w:r>
      </w:ins>
      <w:r w:rsidRPr="00983AF9">
        <w:rPr>
          <w:color w:val="000000" w:themeColor="text1"/>
          <w:lang w:val="en-US"/>
        </w:rPr>
        <w:t xml:space="preserve"> significantly elevated activity of key antioxidant enzymes</w:t>
      </w:r>
      <w:ins w:id="380" w:author="Editor 2" w:date="2025-08-30T01:16:12Z">
        <w:r>
          <w:rPr>
            <w:color w:themeColor="tx1"/>
            <w:lang w:val="en-US"/>
          </w:rPr>
          <w:t>,</w:t>
        </w:r>
      </w:ins>
      <w:r w:rsidRPr="00983AF9">
        <w:rPr>
          <w:color w:val="000000" w:themeColor="text1"/>
          <w:lang w:val="en-US"/>
        </w:rPr>
        <w:t xml:space="preserve"> </w:t>
      </w:r>
      <w:del w:id="381" w:author="Editor 2" w:date="2025-08-30T01:16:12Z">
        <w:r w:rsidRPr="00983AF9">
          <w:rPr>
            <w:color w:val="000000" w:themeColor="text1"/>
            <w:lang w:val="en-US"/>
          </w:rPr>
          <w:delText>-</w:delText>
        </w:r>
      </w:del>
      <w:ins w:id="382" w:author="Editor 2" w:date="2025-08-30T01:16:12Z">
        <w:r>
          <w:rPr>
            <w:color w:themeColor="tx1"/>
            <w:lang w:val="en-US"/>
          </w:rPr>
          <w:t>such as</w:t>
        </w:r>
      </w:ins>
      <w:r w:rsidRPr="00983AF9">
        <w:rPr>
          <w:color w:val="000000" w:themeColor="text1"/>
          <w:lang w:val="en-US"/>
        </w:rPr>
        <w:t xml:space="preserve"> SOD, CAT, APX, and GPX</w:t>
      </w:r>
      <w:ins w:id="383" w:author="Editor 2" w:date="2025-08-30T01:16:12Z">
        <w:r>
          <w:rPr>
            <w:color w:themeColor="tx1"/>
            <w:lang w:val="en-US"/>
          </w:rPr>
          <w:t>,</w:t>
        </w:r>
      </w:ins>
      <w:r w:rsidRPr="00983AF9">
        <w:rPr>
          <w:color w:val="000000" w:themeColor="text1"/>
          <w:lang w:val="en-US"/>
        </w:rPr>
        <w:t xml:space="preserve"> </w:t>
      </w:r>
      <w:del w:id="384" w:author="Editor 2" w:date="2025-08-30T01:16:12Z">
        <w:r w:rsidRPr="00983AF9">
          <w:rPr>
            <w:color w:val="000000" w:themeColor="text1"/>
            <w:lang w:val="en-US"/>
          </w:rPr>
          <w:delText>-</w:delText>
        </w:r>
      </w:del>
      <w:r w:rsidRPr="00983AF9">
        <w:rPr>
          <w:color w:val="000000" w:themeColor="text1"/>
          <w:lang w:val="en-US"/>
        </w:rPr>
        <w:t xml:space="preserve">especially at 300 and 450 mM NaCl. These enzymes constitute the core of the ROS-detoxifying system and are essential for preserving membrane integrity and protein function during abiotic stress </w:t>
      </w:r>
      <w:hyperlink r:id="rId31" w:history="1">
        <w:r w:rsidRPr="00983AF9">
          <w:rPr>
            <w:rStyle w:val="Hyperlink"/>
            <w:color w:val="000000" w:themeColor="text1"/>
            <w:lang w:val="en-US"/>
          </w:rPr>
          <w:t>[42–44]</w:t>
        </w:r>
      </w:hyperlink>
      <w:r w:rsidRPr="00983AF9">
        <w:rPr>
          <w:color w:val="000000" w:themeColor="text1"/>
          <w:lang w:val="en-US"/>
        </w:rPr>
        <w:t xml:space="preserve">. Comparable enzymatic enhancement has been observed in soybean and tomato </w:t>
      </w:r>
      <w:ins w:id="385" w:author="Editor 2" w:date="2025-08-30T01:16:12Z">
        <w:r>
          <w:rPr>
            <w:color w:themeColor="tx1"/>
            <w:lang w:val="en-US"/>
          </w:rPr>
          <w:t xml:space="preserve">plants </w:t>
        </w:r>
      </w:ins>
      <w:r w:rsidRPr="00983AF9">
        <w:rPr>
          <w:color w:val="000000" w:themeColor="text1"/>
          <w:lang w:val="en-US"/>
        </w:rPr>
        <w:t xml:space="preserve">inoculated with stress-tolerant bacteria, where improved antioxidant profiles were linked to reduced lipid peroxidation and better photosynthetic performance </w:t>
      </w:r>
      <w:hyperlink r:id="rId32" w:history="1">
        <w:r w:rsidRPr="00983AF9">
          <w:rPr>
            <w:rStyle w:val="Hyperlink"/>
            <w:color w:val="000000" w:themeColor="text1"/>
            <w:lang w:val="en-US"/>
          </w:rPr>
          <w:t>[45–48]</w:t>
        </w:r>
      </w:hyperlink>
      <w:r w:rsidRPr="00983AF9">
        <w:rPr>
          <w:color w:val="000000" w:themeColor="text1"/>
          <w:lang w:val="en-US"/>
        </w:rPr>
        <w:t>.</w:t>
      </w:r>
    </w:p>
    <w:p w:rsidR="002F03EE" w:rsidRPr="002F03EE" w:rsidP="002F03EE" w14:paraId="77E662D8" w14:textId="230A110F">
      <w:pPr>
        <w:pStyle w:val="MDPI31text"/>
        <w:rPr>
          <w:color w:val="EE0000"/>
        </w:rPr>
      </w:pPr>
      <w:r w:rsidRPr="002F03EE">
        <w:rPr>
          <w:color w:val="EE0000"/>
          <w:lang w:val="en-US"/>
        </w:rPr>
        <w:t xml:space="preserve">Additionally, the integration of phenotypic and biochemical traits through PCA revealed a distinct trade-off between growth parameters and antioxidant enzyme activities, positioned in opposite directions along the first principal component (Figure 6). This distribution suggests that under salinity stress, </w:t>
      </w:r>
      <w:del w:id="386" w:author="Editor 2" w:date="2025-08-30T01:16:12Z">
        <w:r w:rsidRPr="002F03EE">
          <w:rPr>
            <w:color w:val="EE0000"/>
            <w:lang w:val="en-US"/>
          </w:rPr>
          <w:delText>seedlings</w:delText>
        </w:r>
      </w:del>
      <w:ins w:id="387" w:author="Editor 2" w:date="2025-08-30T01:16:12Z">
        <w:r>
          <w:rPr>
            <w:color w:val="EE0000"/>
            <w:lang w:val="en-US"/>
          </w:rPr>
          <w:t>plants</w:t>
        </w:r>
      </w:ins>
      <w:r w:rsidRPr="002F03EE">
        <w:rPr>
          <w:color w:val="EE0000"/>
          <w:lang w:val="en-US"/>
        </w:rPr>
        <w:t xml:space="preserve"> must allocate resources between sustaining growth and activating antioxidant defenses. BR-11002-inoculated plants </w:t>
      </w:r>
      <w:del w:id="388" w:author="Editor 2" w:date="2025-08-30T01:16:12Z">
        <w:r w:rsidRPr="002F03EE">
          <w:rPr>
            <w:color w:val="EE0000"/>
            <w:lang w:val="en-US"/>
          </w:rPr>
          <w:delText>exhibited</w:delText>
        </w:r>
      </w:del>
      <w:ins w:id="389" w:author="Editor 2" w:date="2025-08-30T01:16:12Z">
        <w:r>
          <w:rPr>
            <w:color w:val="EE0000"/>
            <w:lang w:val="en-US"/>
          </w:rPr>
          <w:t>presented</w:t>
        </w:r>
      </w:ins>
      <w:r w:rsidRPr="002F03EE">
        <w:rPr>
          <w:color w:val="EE0000"/>
          <w:lang w:val="en-US"/>
        </w:rPr>
        <w:t xml:space="preserve"> elevated values for both growth-related traits and enzymatic protection, highlighting their superior capacity to maintain seedling performance across salt stress conditions.</w:t>
      </w:r>
    </w:p>
    <w:p w:rsidR="00442748" w:rsidRPr="00983AF9" w:rsidP="002F03EE" w14:paraId="72662DC0" w14:textId="6BDD5317">
      <w:pPr>
        <w:pStyle w:val="MDPI22heading2"/>
      </w:pPr>
      <w:r w:rsidRPr="002F03EE">
        <w:rPr>
          <w:lang w:val="en-US"/>
        </w:rPr>
        <w:t>3.3 Insights and limitations</w:t>
      </w:r>
    </w:p>
    <w:p w:rsidR="00847DA4" w:rsidRPr="00983AF9" w:rsidP="008E2E61" w14:paraId="77285738" w14:textId="77777777">
      <w:pPr>
        <w:pStyle w:val="MDPI31text"/>
      </w:pPr>
      <w:r w:rsidRPr="00983AF9">
        <w:rPr>
          <w:lang w:val="en-US"/>
        </w:rPr>
        <w:t xml:space="preserve">These physiological and biochemical responses are likely governed by a complex interplay between microbial traits and plant regulatory pathways. Beneficial rhizobacteria such as </w:t>
      </w:r>
      <w:r w:rsidRPr="00983AF9">
        <w:rPr>
          <w:i/>
          <w:iCs/>
          <w:lang w:val="en-US"/>
        </w:rPr>
        <w:t>A. brasilense</w:t>
      </w:r>
      <w:r w:rsidRPr="00983AF9">
        <w:rPr>
          <w:lang w:val="en-US"/>
        </w:rPr>
        <w:t xml:space="preserve"> are known to synthesize exopolysaccharides, osmoprotectants, and hormones that prime plants for stress resistance. In parallel, host plants activate transcriptional responses that reinforce antioxidant defenses and facilitate ion compartmentalization. Transcriptomic analyses in rice and wheat have demonstrated that </w:t>
      </w:r>
      <w:r w:rsidRPr="00983AF9">
        <w:rPr>
          <w:i/>
          <w:iCs/>
          <w:lang w:val="en-US"/>
        </w:rPr>
        <w:t>A. brasilense</w:t>
      </w:r>
      <w:r w:rsidRPr="00983AF9">
        <w:rPr>
          <w:lang w:val="en-US"/>
        </w:rPr>
        <w:t xml:space="preserve"> inoculation upregulates genes involved in ABA signaling, redox homeostasis, and ion transport under salt stress </w:t>
      </w:r>
      <w:hyperlink r:id="rId33" w:history="1">
        <w:r w:rsidRPr="00983AF9">
          <w:rPr>
            <w:rStyle w:val="Hyperlink"/>
            <w:color w:val="000000" w:themeColor="text1"/>
            <w:lang w:val="en-US"/>
          </w:rPr>
          <w:t>[30,49,50]</w:t>
        </w:r>
      </w:hyperlink>
      <w:r w:rsidRPr="00983AF9">
        <w:rPr>
          <w:lang w:val="en-US"/>
        </w:rPr>
        <w:t xml:space="preserve">. For </w:t>
      </w:r>
      <w:del w:id="390" w:author="Editor 2" w:date="2025-08-30T01:16:12Z">
        <w:r w:rsidRPr="00983AF9">
          <w:rPr>
            <w:lang w:val="en-US"/>
          </w:rPr>
          <w:delText>instance</w:delText>
        </w:r>
      </w:del>
      <w:ins w:id="391" w:author="Editor 2" w:date="2025-08-30T01:16:12Z">
        <w:r>
          <w:rPr>
            <w:lang w:val="en-US"/>
          </w:rPr>
          <w:t>example</w:t>
        </w:r>
      </w:ins>
      <w:r w:rsidRPr="00983AF9">
        <w:rPr>
          <w:lang w:val="en-US"/>
        </w:rPr>
        <w:t xml:space="preserve">, </w:t>
      </w:r>
      <w:hyperlink r:id="rId34" w:history="1">
        <w:r w:rsidRPr="00983AF9">
          <w:rPr>
            <w:rStyle w:val="Hyperlink"/>
            <w:color w:val="000000" w:themeColor="text1"/>
            <w:lang w:val="en-US"/>
          </w:rPr>
          <w:t>[49]</w:t>
        </w:r>
      </w:hyperlink>
      <w:r w:rsidRPr="00983AF9">
        <w:rPr>
          <w:lang w:val="en-US"/>
        </w:rPr>
        <w:t xml:space="preserve"> </w:t>
      </w:r>
      <w:del w:id="392" w:author="Editor 2" w:date="2025-08-30T01:16:12Z">
        <w:r w:rsidRPr="00983AF9">
          <w:rPr>
            <w:lang w:val="en-US"/>
          </w:rPr>
          <w:delText>showed</w:delText>
        </w:r>
      </w:del>
      <w:ins w:id="393" w:author="Editor 2" w:date="2025-08-30T01:16:12Z">
        <w:r>
          <w:rPr>
            <w:lang w:val="en-US"/>
          </w:rPr>
          <w:t>reported</w:t>
        </w:r>
      </w:ins>
      <w:r w:rsidRPr="00983AF9">
        <w:rPr>
          <w:lang w:val="en-US"/>
        </w:rPr>
        <w:t xml:space="preserve"> that ABA accumulation under salinity </w:t>
      </w:r>
      <w:del w:id="394" w:author="Editor 2" w:date="2025-08-30T01:16:12Z">
        <w:r w:rsidRPr="00983AF9">
          <w:rPr>
            <w:lang w:val="en-US"/>
          </w:rPr>
          <w:delText>modifies</w:delText>
        </w:r>
      </w:del>
      <w:ins w:id="395" w:author="Editor 2" w:date="2025-08-30T01:16:12Z">
        <w:r>
          <w:rPr>
            <w:lang w:val="en-US"/>
          </w:rPr>
          <w:t>affects</w:t>
        </w:r>
      </w:ins>
      <w:r w:rsidRPr="00983AF9">
        <w:rPr>
          <w:lang w:val="en-US"/>
        </w:rPr>
        <w:t xml:space="preserve"> root meristem activity and cell expansion, a process modulated by bacterial inoculation through hormonal crosstalk. Although gene expression was not directly assessed in the present study, the observed phenotypic and biochemical responses strongly suggest that analogous regulatory mechanisms were activated in quinoa.</w:t>
      </w:r>
    </w:p>
    <w:p w:rsidR="000F3924" w:rsidP="008E2E61" w14:paraId="71588E5B" w14:textId="3A67A376">
      <w:pPr>
        <w:pStyle w:val="MDPI31text"/>
        <w:rPr>
          <w:color w:val="EE0000"/>
        </w:rPr>
      </w:pPr>
      <w:r>
        <w:rPr>
          <w:color w:val="EE0000"/>
          <w:lang w:val="en-US"/>
        </w:rPr>
        <w:t xml:space="preserve">The present study focused mainly on germination and biochemical responses </w:t>
      </w:r>
      <w:del w:id="396" w:author="Editor 2" w:date="2025-08-30T01:16:12Z">
        <w:r>
          <w:rPr>
            <w:color w:val="EE0000"/>
            <w:lang w:val="en-US"/>
          </w:rPr>
          <w:delText>at</w:delText>
        </w:r>
      </w:del>
      <w:ins w:id="397" w:author="Editor 2" w:date="2025-08-30T01:16:12Z">
        <w:r>
          <w:rPr>
            <w:color w:val="EE0000"/>
            <w:lang w:val="en-US"/>
          </w:rPr>
          <w:t>during the</w:t>
        </w:r>
      </w:ins>
      <w:r>
        <w:rPr>
          <w:color w:val="EE0000"/>
          <w:lang w:val="en-US"/>
        </w:rPr>
        <w:t xml:space="preserve"> early development of quinoa </w:t>
      </w:r>
      <w:del w:id="398" w:author="Editor 2" w:date="2025-08-30T01:16:12Z">
        <w:r>
          <w:rPr>
            <w:color w:val="EE0000"/>
            <w:lang w:val="en-US"/>
          </w:rPr>
          <w:delText>using</w:delText>
        </w:r>
      </w:del>
      <w:ins w:id="399" w:author="Editor 2" w:date="2025-08-30T01:16:12Z">
        <w:r>
          <w:rPr>
            <w:color w:val="EE0000"/>
            <w:lang w:val="en-US"/>
          </w:rPr>
          <w:t>via the</w:t>
        </w:r>
      </w:ins>
      <w:r>
        <w:rPr>
          <w:color w:val="EE0000"/>
          <w:lang w:val="en-US"/>
        </w:rPr>
        <w:t xml:space="preserve"> PGPB </w:t>
      </w:r>
      <w:r w:rsidRPr="003421FC">
        <w:rPr>
          <w:i/>
          <w:iCs/>
          <w:color w:val="EE0000"/>
          <w:lang w:val="en-US"/>
        </w:rPr>
        <w:t>Azospirillum brasilense</w:t>
      </w:r>
      <w:r>
        <w:rPr>
          <w:color w:val="EE0000"/>
          <w:lang w:val="en-US"/>
        </w:rPr>
        <w:t xml:space="preserve"> under salinity stress, without assessing gene expression or molecular mechanisms. This limits the direct linkage of </w:t>
      </w:r>
      <w:ins w:id="400" w:author="Editor 2" w:date="2025-08-30T01:16:12Z">
        <w:r>
          <w:rPr>
            <w:color w:val="EE0000"/>
            <w:lang w:val="en-US"/>
          </w:rPr>
          <w:t xml:space="preserve">the </w:t>
        </w:r>
      </w:ins>
      <w:r>
        <w:rPr>
          <w:color w:val="EE0000"/>
          <w:lang w:val="en-US"/>
        </w:rPr>
        <w:t xml:space="preserve">observed changes to regulatory pathways. Future research should integrate molecular approaches and </w:t>
      </w:r>
      <w:del w:id="401" w:author="Editor 2" w:date="2025-08-30T01:16:12Z">
        <w:r>
          <w:rPr>
            <w:color w:val="EE0000"/>
            <w:lang w:val="en-US"/>
          </w:rPr>
          <w:delText>also evaluation</w:delText>
        </w:r>
      </w:del>
      <w:ins w:id="402" w:author="Editor 2" w:date="2025-08-30T01:16:12Z">
        <w:r>
          <w:rPr>
            <w:color w:val="EE0000"/>
            <w:lang w:val="en-US"/>
          </w:rPr>
          <w:t>evaluate</w:t>
        </w:r>
      </w:ins>
      <w:r>
        <w:rPr>
          <w:color w:val="EE0000"/>
          <w:lang w:val="en-US"/>
        </w:rPr>
        <w:t xml:space="preserve"> consortium inoculation systems.</w:t>
      </w:r>
    </w:p>
    <w:p w:rsidR="00442748" w:rsidP="00442748" w14:paraId="4F21F0F6" w14:textId="00B8AAAE">
      <w:pPr>
        <w:pStyle w:val="MDPI22heading2"/>
      </w:pPr>
      <w:r w:rsidRPr="00442748">
        <w:rPr>
          <w:lang w:val="en-US"/>
        </w:rPr>
        <w:t>3.4. Implications for sustainable agriculture</w:t>
      </w:r>
    </w:p>
    <w:p w:rsidR="002F03EE" w:rsidP="00442748" w14:paraId="39DF5128" w14:textId="0CFD26C4">
      <w:pPr>
        <w:pStyle w:val="MDPI31text"/>
      </w:pPr>
      <w:r w:rsidRPr="00983AF9">
        <w:rPr>
          <w:lang w:val="en-US"/>
        </w:rPr>
        <w:t xml:space="preserve">In light of the </w:t>
      </w:r>
      <w:del w:id="403" w:author="Editor 2" w:date="2025-08-30T01:16:12Z">
        <w:r w:rsidRPr="00983AF9">
          <w:rPr>
            <w:lang w:val="en-US"/>
          </w:rPr>
          <w:delText>expanding</w:delText>
        </w:r>
      </w:del>
      <w:ins w:id="404" w:author="Editor 2" w:date="2025-08-30T01:16:12Z">
        <w:r>
          <w:rPr>
            <w:lang w:val="en-US"/>
          </w:rPr>
          <w:t>increasing</w:t>
        </w:r>
      </w:ins>
      <w:r w:rsidRPr="00983AF9">
        <w:rPr>
          <w:lang w:val="en-US"/>
        </w:rPr>
        <w:t xml:space="preserve"> prevalence of salt-affected soils and the </w:t>
      </w:r>
      <w:del w:id="405" w:author="Editor 2" w:date="2025-08-30T01:16:12Z">
        <w:r w:rsidRPr="00983AF9">
          <w:rPr>
            <w:lang w:val="en-US"/>
          </w:rPr>
          <w:delText>rising</w:delText>
        </w:r>
      </w:del>
      <w:ins w:id="406" w:author="Editor 2" w:date="2025-08-30T01:16:12Z">
        <w:r>
          <w:rPr>
            <w:lang w:val="en-US"/>
          </w:rPr>
          <w:t>increasing</w:t>
        </w:r>
      </w:ins>
      <w:r w:rsidRPr="00983AF9">
        <w:rPr>
          <w:lang w:val="en-US"/>
        </w:rPr>
        <w:t xml:space="preserve"> global interest in quinoa as a resilient and nutritious crop, the use of </w:t>
      </w:r>
      <w:ins w:id="407" w:author="Editor 2" w:date="2025-08-30T01:16:12Z">
        <w:r>
          <w:rPr>
            <w:lang w:val="en-US"/>
          </w:rPr>
          <w:t xml:space="preserve">the </w:t>
        </w:r>
      </w:ins>
      <w:r w:rsidRPr="00983AF9">
        <w:rPr>
          <w:i/>
          <w:iCs/>
          <w:lang w:val="en-US"/>
        </w:rPr>
        <w:t>A. brasilense</w:t>
      </w:r>
      <w:r w:rsidRPr="00983AF9">
        <w:rPr>
          <w:lang w:val="en-US"/>
        </w:rPr>
        <w:t xml:space="preserve"> strain BR-11002 as a bioinoculant </w:t>
      </w:r>
      <w:del w:id="408" w:author="Editor 2" w:date="2025-08-30T01:16:12Z">
        <w:r w:rsidRPr="00983AF9">
          <w:rPr>
            <w:lang w:val="en-US"/>
          </w:rPr>
          <w:delText>presents</w:delText>
        </w:r>
      </w:del>
      <w:ins w:id="409" w:author="Editor 2" w:date="2025-08-30T01:16:12Z">
        <w:r>
          <w:rPr>
            <w:lang w:val="en-US"/>
          </w:rPr>
          <w:t>represents</w:t>
        </w:r>
      </w:ins>
      <w:r w:rsidRPr="00983AF9">
        <w:rPr>
          <w:lang w:val="en-US"/>
        </w:rPr>
        <w:t xml:space="preserve"> a promising and eco-compatible strategy. The consistent improvements </w:t>
      </w:r>
      <w:del w:id="410" w:author="Editor 2" w:date="2025-08-30T01:16:12Z">
        <w:r w:rsidRPr="00983AF9">
          <w:rPr>
            <w:lang w:val="en-US"/>
          </w:rPr>
          <w:delText>across</w:delText>
        </w:r>
      </w:del>
      <w:ins w:id="411" w:author="Editor 2" w:date="2025-08-30T01:16:12Z">
        <w:r>
          <w:rPr>
            <w:lang w:val="en-US"/>
          </w:rPr>
          <w:t>in</w:t>
        </w:r>
      </w:ins>
      <w:r w:rsidRPr="00983AF9">
        <w:rPr>
          <w:lang w:val="en-US"/>
        </w:rPr>
        <w:t xml:space="preserve"> germination, seedling </w:t>
      </w:r>
      <w:del w:id="412" w:author="Editor 2" w:date="2025-08-30T01:16:12Z">
        <w:r w:rsidRPr="00983AF9">
          <w:rPr>
            <w:lang w:val="en-US"/>
          </w:rPr>
          <w:delText>vigor</w:delText>
        </w:r>
      </w:del>
      <w:ins w:id="413" w:author="Editor" w:date="2025-08-30T01:16:18Z">
        <w:r>
          <w:rPr>
            <w:lang w:val="en-US"/>
          </w:rPr>
          <w:t>vigor</w:t>
        </w:r>
      </w:ins>
      <w:ins w:id="414" w:author="Editor 2" w:date="2025-08-30T01:16:12Z">
        <w:del w:id="415" w:author="Editor" w:date="2025-08-30T01:16:18Z">
          <w:r>
            <w:rPr>
              <w:lang w:val="en-US"/>
            </w:rPr>
            <w:delText>vigour</w:delText>
          </w:r>
        </w:del>
      </w:ins>
      <w:r w:rsidRPr="00983AF9">
        <w:rPr>
          <w:lang w:val="en-US"/>
        </w:rPr>
        <w:t xml:space="preserve">, and antioxidant capacity highlight the </w:t>
      </w:r>
      <w:del w:id="416" w:author="Editor 2" w:date="2025-08-30T01:16:12Z">
        <w:r w:rsidRPr="00983AF9">
          <w:rPr>
            <w:lang w:val="en-US"/>
          </w:rPr>
          <w:delText xml:space="preserve">strain’s </w:delText>
        </w:r>
      </w:del>
      <w:r w:rsidRPr="00983AF9">
        <w:rPr>
          <w:lang w:val="en-US"/>
        </w:rPr>
        <w:t xml:space="preserve">versatility and potential scalability </w:t>
      </w:r>
      <w:ins w:id="417" w:author="Editor 2" w:date="2025-08-30T01:16:12Z">
        <w:r>
          <w:rPr>
            <w:lang w:val="en-US"/>
          </w:rPr>
          <w:t xml:space="preserve">of the strain </w:t>
        </w:r>
      </w:ins>
      <w:r w:rsidRPr="00983AF9">
        <w:rPr>
          <w:lang w:val="en-US"/>
        </w:rPr>
        <w:t xml:space="preserve">in saline agroecosystems. These findings support the integration of halotolerant PGPB into sustainable </w:t>
      </w:r>
      <w:del w:id="418" w:author="Editor 2" w:date="2025-08-30T01:16:12Z">
        <w:r w:rsidRPr="00983AF9">
          <w:rPr>
            <w:lang w:val="en-US"/>
          </w:rPr>
          <w:delText>agriculture</w:delText>
        </w:r>
      </w:del>
      <w:ins w:id="419" w:author="Editor 2" w:date="2025-08-30T01:16:12Z">
        <w:r>
          <w:rPr>
            <w:lang w:val="en-US"/>
          </w:rPr>
          <w:t>agricultural</w:t>
        </w:r>
      </w:ins>
      <w:r w:rsidRPr="00983AF9">
        <w:rPr>
          <w:lang w:val="en-US"/>
        </w:rPr>
        <w:t xml:space="preserve"> frameworks aimed at enhancing crop performance in degraded and marginal lands.</w:t>
      </w:r>
    </w:p>
    <w:p w:rsidR="002F03EE" w14:paraId="66C4DDD4" w14:textId="77777777">
      <w:pPr>
        <w:spacing w:line="240" w:lineRule="auto"/>
        <w:jc w:val="left"/>
        <w:rPr>
          <w:rFonts w:eastAsia="Times New Roman"/>
          <w:snapToGrid w:val="0"/>
          <w:szCs w:val="22"/>
          <w:lang w:eastAsia="de-DE" w:bidi="en-US"/>
        </w:rPr>
      </w:pPr>
      <w:r>
        <w:rPr>
          <w:lang w:val="en-US"/>
        </w:rPr>
        <w:br w:type="page"/>
      </w:r>
    </w:p>
    <w:p w:rsidR="009E7CE7" w:rsidP="00442748" w14:paraId="40639760" w14:textId="2AFA0656">
      <w:pPr>
        <w:pStyle w:val="MDPI21heading1"/>
      </w:pPr>
      <w:r>
        <w:rPr>
          <w:lang w:val="en-US" w:eastAsia="zh-CN"/>
        </w:rPr>
        <w:t xml:space="preserve">4. </w:t>
      </w:r>
      <w:r w:rsidRPr="00E90AF5" w:rsidR="00C76A6A">
        <w:rPr>
          <w:lang w:val="en-US"/>
        </w:rPr>
        <w:t xml:space="preserve">Materials and </w:t>
      </w:r>
      <w:del w:id="420" w:author="Editor 2" w:date="2025-08-30T01:16:12Z">
        <w:r w:rsidRPr="00E90AF5" w:rsidR="00C76A6A">
          <w:rPr>
            <w:lang w:val="en-US"/>
          </w:rPr>
          <w:delText>Methods</w:delText>
        </w:r>
      </w:del>
      <w:ins w:id="421" w:author="Editor 2" w:date="2025-08-30T01:16:12Z">
        <w:r>
          <w:rPr>
            <w:lang w:val="en-US"/>
          </w:rPr>
          <w:t>methods</w:t>
        </w:r>
      </w:ins>
    </w:p>
    <w:p w:rsidR="00F226CA" w:rsidP="002F03EE" w14:paraId="3F720B43" w14:textId="6131F5C1">
      <w:pPr>
        <w:pStyle w:val="MDPI22heading2"/>
        <w:spacing w:before="240"/>
      </w:pPr>
      <w:r w:rsidRPr="008E2E61" w:rsidR="009E7CE7">
        <w:rPr>
          <w:lang w:val="en-US"/>
        </w:rPr>
        <w:t>4.1. Biological materials and bacterial strains</w:t>
      </w:r>
    </w:p>
    <w:p w:rsidR="002C0BB3" w:rsidP="008E2E61" w14:paraId="14CF1225" w14:textId="3771F368">
      <w:pPr>
        <w:pStyle w:val="MDPI31text"/>
      </w:pPr>
      <w:r w:rsidRPr="001A38F5">
        <w:rPr>
          <w:lang w:val="en-US"/>
        </w:rPr>
        <w:t xml:space="preserve">A total of six </w:t>
      </w:r>
      <w:r w:rsidRPr="002D5DFC">
        <w:rPr>
          <w:i/>
          <w:iCs/>
          <w:lang w:val="en-US"/>
        </w:rPr>
        <w:t>Azospirillum brasilense</w:t>
      </w:r>
      <w:r w:rsidRPr="001A38F5">
        <w:rPr>
          <w:lang w:val="en-US"/>
        </w:rPr>
        <w:t xml:space="preserve"> strains (BR-11001, BR-11002, BR-11003, BR-11004, BR-11005, and BR-11006) were provided by the Brazilian Agricultural Research Corporation (EMBRAPA). </w:t>
      </w:r>
      <w:r w:rsidRPr="0016387F">
        <w:rPr>
          <w:color w:val="EE0000"/>
          <w:lang w:val="en-US"/>
        </w:rPr>
        <w:t xml:space="preserve">Among them, three strains (BR-11001, BR-11002, and BR-11005) have been </w:t>
      </w:r>
      <w:del w:id="422" w:author="Editor 2" w:date="2025-08-30T01:16:12Z">
        <w:r w:rsidRPr="0016387F">
          <w:rPr>
            <w:color w:val="EE0000"/>
            <w:lang w:val="en-US"/>
          </w:rPr>
          <w:delText xml:space="preserve">previously </w:delText>
        </w:r>
      </w:del>
      <w:r w:rsidRPr="0016387F">
        <w:rPr>
          <w:color w:val="EE0000"/>
          <w:lang w:val="en-US"/>
        </w:rPr>
        <w:t xml:space="preserve">characterized </w:t>
      </w:r>
      <w:ins w:id="423" w:author="Editor 2" w:date="2025-08-30T01:16:12Z">
        <w:r>
          <w:rPr>
            <w:color w:val="EE0000"/>
            <w:lang w:val="en-US"/>
          </w:rPr>
          <w:t xml:space="preserve">previously </w:t>
        </w:r>
      </w:ins>
      <w:r w:rsidRPr="0016387F">
        <w:rPr>
          <w:color w:val="EE0000"/>
          <w:lang w:val="en-US"/>
        </w:rPr>
        <w:t>in studies addressing their taxonomic position, physiological traits, and effects on plant growth.</w:t>
      </w:r>
    </w:p>
    <w:p w:rsidR="00F26C04" w:rsidRPr="00F226CA" w:rsidP="008E2E61" w14:paraId="4E6BC96F" w14:textId="5ABC8EC9">
      <w:pPr>
        <w:pStyle w:val="MDPI31text"/>
        <w:rPr>
          <w:color w:val="000000" w:themeColor="text1"/>
        </w:rPr>
      </w:pPr>
      <w:r w:rsidRPr="0016387F">
        <w:rPr>
          <w:color w:val="EE0000"/>
          <w:lang w:val="en-US"/>
        </w:rPr>
        <w:t xml:space="preserve">BR-11001 (Sp7), </w:t>
      </w:r>
      <w:ins w:id="424" w:author="Editor 2" w:date="2025-08-30T01:16:12Z">
        <w:r>
          <w:rPr>
            <w:color w:val="EE0000"/>
            <w:lang w:val="en-US"/>
          </w:rPr>
          <w:t xml:space="preserve">which was </w:t>
        </w:r>
      </w:ins>
      <w:r w:rsidRPr="0016387F">
        <w:rPr>
          <w:color w:val="EE0000"/>
          <w:lang w:val="en-US"/>
        </w:rPr>
        <w:t xml:space="preserve">originally isolated from </w:t>
      </w:r>
      <w:r w:rsidRPr="0016387F">
        <w:rPr>
          <w:i/>
          <w:iCs/>
          <w:color w:val="EE0000"/>
          <w:lang w:val="en-US"/>
        </w:rPr>
        <w:t>Digitaria decumbens</w:t>
      </w:r>
      <w:r w:rsidRPr="0016387F">
        <w:rPr>
          <w:color w:val="EE0000"/>
          <w:lang w:val="en-US"/>
        </w:rPr>
        <w:t xml:space="preserve"> </w:t>
      </w:r>
      <w:r w:rsidRPr="0016387F" w:rsidR="002D5DFC">
        <w:rPr>
          <w:color w:val="EE0000"/>
        </w:rPr>
        <w:fldChar w:fldCharType="begin"/>
      </w:r>
      <w:r w:rsidR="00BE30D8">
        <w:rPr>
          <w:color w:val="EE0000"/>
          <w:lang w:val="en-US"/>
        </w:rPr>
        <w:instrText xml:space="preserve"> ADDIN ZOTERO_ITEM CSL_CITATION {"citationID":"6TUNZc0L","properties":{"formattedCitation":"(Tarrand </w:instrText>
      </w:r>
      <w:r w:rsidR="00BE30D8">
        <w:rPr>
          <w:color w:val="EE0000"/>
          <w:lang w:val="en-US"/>
        </w:rPr>
        <w:instrText>et al</w:instrText>
      </w:r>
      <w:r w:rsidR="00BE30D8">
        <w:rPr>
          <w:color w:val="EE0000"/>
          <w:lang w:val="en-US"/>
        </w:rPr>
        <w:instrText xml:space="preserve">., 1978)","plainCitation":"(Tarrand </w:instrText>
      </w:r>
      <w:r w:rsidR="00BE30D8">
        <w:rPr>
          <w:color w:val="EE0000"/>
          <w:lang w:val="en-US"/>
        </w:rPr>
        <w:instrText>et al</w:instrText>
      </w:r>
      <w:r w:rsidR="00BE30D8">
        <w:rPr>
          <w:color w:val="EE0000"/>
          <w:lang w:val="en-US"/>
        </w:rPr>
        <w:instrText>., 1978)","noteIndex":0},"citationItems":[{"id":2106,"uris":["http://zotero.org/users/4954285/items/3JZPC7KP"],"itemData":{"id":2106,"type":"article-journal","abstract":"Sixty-one strains of the root-associated nitrogen fixer Spirillum lipoferum exhibited a similar morphology in peptone–succinate salts medium: vibrioid cells having a diameter of 1.0 μm. When grown in broth the cells had a single polar flagellum, but when grown on agar at 3</w:instrText>
      </w:r>
      <w:r w:rsidR="00BE30D8">
        <w:rPr>
          <w:color w:val="EE0000"/>
          <w:lang w:val="en-US"/>
        </w:rPr>
        <w:instrText>0 °C</w:instrText>
      </w:r>
      <w:r w:rsidR="00BE30D8">
        <w:rPr>
          <w:color w:val="EE0000"/>
          <w:lang w:val="en-US"/>
        </w:rPr>
        <w:instrText xml:space="preserve"> lateral flagella of shorter wavelength were also formed. The DNA base composition was 69–71 mol % guanine + cytosine when determined by thermal denaturation. DNA homology experiments indicated the occurrence of two distinct but related homology groups: 46 strains were in group I and 15 strains were in group II. Group II strains were distinguished by their ability to use glucose as a sole carbon source for growth in nitrogen-free medium, by their production of an acidic reaction in a peptone-based glucose medium, by their requirement for biotin, and by their formation of wider, longer, S-shaped or helical cells in semisolid nitrogen-free malate medium. The results indicate that two species exist, and on the basis of their characteristics it is proposed that they be assigned to a new genus, Azospirillum. Strains belonging to group II are named A.lipoferum (Beijerinck) comb, nov., while those belonging to group I are named A.brasilense</w:instrText>
      </w:r>
      <w:r w:rsidR="00BE30D8">
        <w:rPr>
          <w:color w:val="EE0000"/>
          <w:lang w:val="en-US"/>
        </w:rPr>
        <w:instrText xml:space="preserve"> sp.</w:instrText>
      </w:r>
      <w:r w:rsidR="00BE30D8">
        <w:rPr>
          <w:color w:val="EE0000"/>
          <w:lang w:val="en-US"/>
        </w:rPr>
        <w:instrText xml:space="preserve"> nov. Strain Sp 59b (ATCC 29707) is proposed as the neotype strain for A. lipoferum, and strain Sp 7 (ATCC 29145) is proposed as the type strain for A. brasilense.","container-title":"Canadian Journal of Microbiology","DOI":"10.1139/m78-160","ISSN":"0008-4166","issue":"8","journalAbbreviation":"Can. J. Microbiol.","note":"publisher: NRC Research Press","page":"967-980","source":"cdnsciencepub.com (Atypon)","title":"A taxonomic study of the Spirillum lipoferum group, with descriptions of a new genus, Azospirillum gen. nov. and two species, Azospirillum lipoferum (Beijerinck) comb. nov. and Azospirillum brasilense</w:instrText>
      </w:r>
      <w:r w:rsidR="00BE30D8">
        <w:rPr>
          <w:color w:val="EE0000"/>
          <w:lang w:val="en-US"/>
        </w:rPr>
        <w:instrText xml:space="preserve"> sp.</w:instrText>
      </w:r>
      <w:r w:rsidR="00BE30D8">
        <w:rPr>
          <w:color w:val="EE0000"/>
          <w:lang w:val="en-US"/>
        </w:rPr>
        <w:instrText xml:space="preserve"> nov.","volume":"24","author":[{"family":"Tarrand","given":"Jeffrey J."},{"family":"Krieg","given":"Noel R."},{"family":"Döbereiner","given":"Johanna"}],"issued":{"date-parts":[["1978",8]]}}}],"schema":"https://github.com/citation-style-language/schema/raw/master/csl-citation.json"} </w:instrText>
      </w:r>
      <w:r w:rsidRPr="0016387F" w:rsidR="002D5DFC">
        <w:rPr>
          <w:color w:val="EE0000"/>
        </w:rPr>
        <w:fldChar w:fldCharType="separate"/>
      </w:r>
      <w:r w:rsidRPr="00BE30D8" w:rsidR="00BE30D8">
        <w:rPr>
          <w:lang w:val="en-US"/>
        </w:rPr>
        <w:t xml:space="preserve">(Tarrand </w:t>
      </w:r>
      <w:r w:rsidRPr="00BE30D8" w:rsidR="00BE30D8">
        <w:rPr>
          <w:lang w:val="en-US"/>
        </w:rPr>
        <w:t>et al</w:t>
      </w:r>
      <w:r w:rsidRPr="00BE30D8" w:rsidR="00BE30D8">
        <w:rPr>
          <w:lang w:val="en-US"/>
        </w:rPr>
        <w:t>., 1978)</w:t>
      </w:r>
      <w:r w:rsidRPr="0016387F" w:rsidR="002D5DFC">
        <w:rPr>
          <w:color w:val="EE0000"/>
        </w:rPr>
        <w:fldChar w:fldCharType="end"/>
      </w:r>
      <w:r w:rsidRPr="0016387F" w:rsidR="00E629CE">
        <w:rPr>
          <w:color w:val="EE0000"/>
          <w:lang w:val="en-US"/>
        </w:rPr>
        <w:t xml:space="preserve">, has been used as a reference strain in studies of associative diazotrophic bacteria </w:t>
      </w:r>
      <w:del w:id="425" w:author="Editor 2" w:date="2025-08-30T01:16:12Z">
        <w:r w:rsidRPr="0016387F" w:rsidR="00E629CE">
          <w:rPr>
            <w:color w:val="EE0000"/>
            <w:lang w:val="en-US"/>
          </w:rPr>
          <w:delText>due to</w:delText>
        </w:r>
      </w:del>
      <w:ins w:id="426" w:author="Editor 2" w:date="2025-08-30T01:16:12Z">
        <w:r>
          <w:rPr>
            <w:color w:val="EE0000"/>
            <w:lang w:val="en-US"/>
          </w:rPr>
          <w:t>because of</w:t>
        </w:r>
      </w:ins>
      <w:r w:rsidRPr="0016387F" w:rsidR="00E629CE">
        <w:rPr>
          <w:color w:val="EE0000"/>
          <w:lang w:val="en-US"/>
        </w:rPr>
        <w:t xml:space="preserve"> its ability to fix nitrogen, synthesize auxins, </w:t>
      </w:r>
      <w:del w:id="427" w:author="Editor 2" w:date="2025-08-30T01:16:12Z">
        <w:r w:rsidRPr="0016387F" w:rsidR="00E629CE">
          <w:rPr>
            <w:color w:val="EE0000"/>
            <w:lang w:val="en-US"/>
          </w:rPr>
          <w:delText xml:space="preserve">and </w:delText>
        </w:r>
      </w:del>
      <w:r w:rsidRPr="0016387F" w:rsidR="00E629CE">
        <w:rPr>
          <w:color w:val="EE0000"/>
          <w:lang w:val="en-US"/>
        </w:rPr>
        <w:t xml:space="preserve">promote plant growth, </w:t>
      </w:r>
      <w:del w:id="428" w:author="Editor 2" w:date="2025-08-30T01:16:12Z">
        <w:r w:rsidRPr="0016387F" w:rsidR="00E629CE">
          <w:rPr>
            <w:color w:val="EE0000"/>
            <w:lang w:val="en-US"/>
          </w:rPr>
          <w:delText>being reported to</w:delText>
        </w:r>
      </w:del>
      <w:ins w:id="429" w:author="Editor 2" w:date="2025-08-30T01:16:12Z">
        <w:r>
          <w:rPr>
            <w:color w:val="EE0000"/>
            <w:lang w:val="en-US"/>
          </w:rPr>
          <w:t>and</w:t>
        </w:r>
      </w:ins>
      <w:r w:rsidRPr="0016387F" w:rsidR="00E629CE">
        <w:rPr>
          <w:color w:val="EE0000"/>
          <w:lang w:val="en-US"/>
        </w:rPr>
        <w:t xml:space="preserve"> improve maize seedling development and biomass accumulation </w:t>
      </w:r>
      <w:r w:rsidRPr="0016387F" w:rsidR="00E629CE">
        <w:rPr>
          <w:color w:val="EE0000"/>
        </w:rPr>
        <w:fldChar w:fldCharType="begin"/>
      </w:r>
      <w:r w:rsidR="00BE30D8">
        <w:rPr>
          <w:color w:val="EE0000"/>
          <w:lang w:val="en-US"/>
        </w:rPr>
        <w:instrText xml:space="preserve"> ADDIN ZOTERO_ITEM CSL_CITATION {"citationID":"qlalEVp0","properties":{"formattedCitation":"(Galeano </w:instrText>
      </w:r>
      <w:r w:rsidR="00BE30D8">
        <w:rPr>
          <w:color w:val="EE0000"/>
          <w:lang w:val="en-US"/>
        </w:rPr>
        <w:instrText>et al</w:instrText>
      </w:r>
      <w:r w:rsidR="00BE30D8">
        <w:rPr>
          <w:color w:val="EE0000"/>
          <w:lang w:val="en-US"/>
        </w:rPr>
        <w:instrText xml:space="preserve">., 2019)","plainCitation":"(Galeano </w:instrText>
      </w:r>
      <w:r w:rsidR="00BE30D8">
        <w:rPr>
          <w:color w:val="EE0000"/>
          <w:lang w:val="en-US"/>
        </w:rPr>
        <w:instrText>et al</w:instrText>
      </w:r>
      <w:r w:rsidR="00BE30D8">
        <w:rPr>
          <w:color w:val="EE0000"/>
          <w:lang w:val="en-US"/>
        </w:rPr>
        <w:instrText xml:space="preserve">., 2019)","noteIndex":0},"citationItems":[{"id":2107,"uris":["http://zotero.org/users/4954285/items/IB96DQ47"],"itemData":{"id":2107,"type":"article-journal","abstract":"O uso indiscriminado de fertilizantes nitrogenados na cultura do milho ocasiona poluição ambiental. A fixação biológica do nitrogênio (FBN) é uma alternativa para a redução desses químicos em campo. Bactérias do gênero Azospirillum estão entre as mais importantes envolvidas na FBN em gramíneas. Portanto, o objetivo do trabalho foi analisar a germinação e o desenvolvimento inicial, bem como quantificar as proteínas totais do milho após </w:instrText>
      </w:r>
      <w:r w:rsidR="00BE30D8">
        <w:rPr>
          <w:color w:val="EE0000"/>
          <w:lang w:val="en-US"/>
        </w:rPr>
        <w:instrText>a</w:instrText>
      </w:r>
      <w:r w:rsidR="00BE30D8">
        <w:rPr>
          <w:color w:val="EE0000"/>
          <w:lang w:val="en-US"/>
        </w:rPr>
        <w:instrText xml:space="preserve"> inoculação com diferentes estirpes de Azospirillum brasilense isoladas de gramíneas do Pantanal Sul-Mato-Grossense. O experimento foi inteiramente casualizado com três repetições de 50 sementes para os seguintes tratamentos: testemunha sem inoculação; inoculação com estirpes MAY1, MAY12 e BR-11001; e inoculante comercial contendo as estirpes AbV5 e AbV6. Os parâmetros avaliados foram germinação de sementes, primeira contagem de germinação, massa seca da parte aérea e das raízes de plântulas e proteínas totais das folhas. A inoculação não influenciou significativamente na germinação. A massa seca da parte aérea e de raízes foi maior com inoculação de MAY12 e inoculante comercial. Resultados na quantificação de proteína mostraram que sementes inoculadas com MAY12 (3628 µg mL-1) possuem maiores concentrações de proteínas totais. Portanto, </w:instrText>
      </w:r>
      <w:r w:rsidR="00BE30D8">
        <w:rPr>
          <w:color w:val="EE0000"/>
          <w:lang w:val="en-US"/>
        </w:rPr>
        <w:instrText>a</w:instrText>
      </w:r>
      <w:r w:rsidR="00BE30D8">
        <w:rPr>
          <w:color w:val="EE0000"/>
          <w:lang w:val="en-US"/>
        </w:rPr>
        <w:instrText xml:space="preserve"> inoculação com MAY12 proporcionou efeitos positivos de incremento de massa seca e proteínas totais.","container-title":"JOURNAL OF NEOTROPICAL AGRICULTURE","DOI":"10.32404/rean.v6i2.2613","ISSN":"2358-6303","issue":"2","journalAbbreviation":"Rev. Agric. Neotrop.","license":"http://creativecommons.org/licenses/</w:instrText>
      </w:r>
      <w:r w:rsidR="00BE30D8">
        <w:rPr>
          <w:color w:val="EE0000"/>
          <w:lang w:val="en-US"/>
        </w:rPr>
        <w:instrText>by-</w:instrText>
      </w:r>
      <w:r w:rsidR="00BE30D8">
        <w:rPr>
          <w:color w:val="EE0000"/>
          <w:lang w:val="en-US"/>
        </w:rPr>
        <w:instrText xml:space="preserve">nc-sa/4.0","page":"95-99","source":"DOI.org (Crossref)","title":"DESENVOLVIMENTO INICIAL E QUANTIFICAÇÃO DE PROTEÍNAS DO MILHO APÓS INOCULAÇÃO COM NOVAS ESTIRPES DE Azospirillum Brasilense","volume":"6","author":[{"family":"Galeano","given":"Rodrigo Mattos Silva"},{"family":"Campelo","given":"Analice Paula De Souza"},{"family":"Mackert","given":"Aline"},{"family":"Brasil","given":"Marivaine Da Silva"}],"issued":{"date-parts":[["2019",5,3]]}}}],"schema":"https://github.com/citation-style-language/schema/raw/master/csl-citation.json"} </w:instrText>
      </w:r>
      <w:r w:rsidRPr="0016387F" w:rsidR="00E629CE">
        <w:rPr>
          <w:color w:val="EE0000"/>
        </w:rPr>
        <w:fldChar w:fldCharType="separate"/>
      </w:r>
      <w:r w:rsidRPr="00BE30D8" w:rsidR="00BE30D8">
        <w:rPr>
          <w:lang w:val="en-US"/>
        </w:rPr>
        <w:t xml:space="preserve">(Galeano </w:t>
      </w:r>
      <w:r w:rsidRPr="00BE30D8" w:rsidR="00BE30D8">
        <w:rPr>
          <w:lang w:val="en-US"/>
        </w:rPr>
        <w:t>et al</w:t>
      </w:r>
      <w:r w:rsidRPr="00BE30D8" w:rsidR="00BE30D8">
        <w:rPr>
          <w:lang w:val="en-US"/>
        </w:rPr>
        <w:t>., 2019)</w:t>
      </w:r>
      <w:r w:rsidRPr="0016387F" w:rsidR="00E629CE">
        <w:rPr>
          <w:color w:val="EE0000"/>
        </w:rPr>
        <w:fldChar w:fldCharType="end"/>
      </w:r>
      <w:r w:rsidRPr="0016387F">
        <w:rPr>
          <w:color w:val="EE0000"/>
          <w:lang w:val="en-US"/>
        </w:rPr>
        <w:t xml:space="preserve"> as well as productivity in </w:t>
      </w:r>
      <w:r w:rsidRPr="0016387F">
        <w:rPr>
          <w:i/>
          <w:iCs/>
          <w:color w:val="EE0000"/>
          <w:lang w:val="en-US"/>
        </w:rPr>
        <w:t>Gaillardia pulchella</w:t>
      </w:r>
      <w:r w:rsidRPr="0016387F" w:rsidR="00E629CE">
        <w:rPr>
          <w:color w:val="EE0000"/>
          <w:lang w:val="en-US"/>
        </w:rPr>
        <w:t xml:space="preserve"> when combined with nitrogen fertilization </w:t>
      </w:r>
      <w:r w:rsidRPr="0016387F" w:rsidR="00E629CE">
        <w:rPr>
          <w:color w:val="EE0000"/>
        </w:rPr>
        <w:fldChar w:fldCharType="begin"/>
      </w:r>
      <w:r w:rsidR="00BE30D8">
        <w:rPr>
          <w:color w:val="EE0000"/>
          <w:lang w:val="en-US"/>
        </w:rPr>
        <w:instrText xml:space="preserve"> ADDIN ZOTERO_ITEM CSL_CITATION {"citationID":"apDeNxnA","properties":{"formattedCitation":"(Gadagi </w:instrText>
      </w:r>
      <w:r w:rsidR="00BE30D8">
        <w:rPr>
          <w:color w:val="EE0000"/>
          <w:lang w:val="en-US"/>
        </w:rPr>
        <w:instrText>et al</w:instrText>
      </w:r>
      <w:r w:rsidR="00BE30D8">
        <w:rPr>
          <w:color w:val="EE0000"/>
          <w:lang w:val="en-US"/>
        </w:rPr>
        <w:instrText xml:space="preserve">., 2004)","plainCitation":"(Gadagi </w:instrText>
      </w:r>
      <w:r w:rsidR="00BE30D8">
        <w:rPr>
          <w:color w:val="EE0000"/>
          <w:lang w:val="en-US"/>
        </w:rPr>
        <w:instrText>et al</w:instrText>
      </w:r>
      <w:r w:rsidR="00BE30D8">
        <w:rPr>
          <w:color w:val="EE0000"/>
          <w:lang w:val="en-US"/>
        </w:rPr>
        <w:instrText>., 2004)","noteIndex":0},"citationItems":[{"id":2099,"uris":["http://zotero.org/users/4954285/items/PL97MPHV"],"itemData":{"id":2099,"type":"article-journal","abstract":"The investigation was carried out to examine the performance of Azospirillum isolates on growth and N uptake of Gaillardia pulchella with two nitrogen levels. Azospirillum strain OAD-2 inoculation significantly increased plant height, number of leaves per plant, branches per plant and total dry mass accumulation in G. pulchella than other inoculations and/or uninoculated control. The application of 15</w:instrText>
      </w:r>
      <w:r w:rsidR="00BE30D8">
        <w:rPr>
          <w:color w:val="EE0000"/>
          <w:lang w:val="en-US"/>
        </w:rPr>
        <w:instrText>0kg</w:instrText>
      </w:r>
      <w:r w:rsidR="00BE30D8">
        <w:rPr>
          <w:color w:val="EE0000"/>
          <w:lang w:val="en-US"/>
        </w:rPr>
        <w:instrText>Nha−1 further enhanced the above plant growth parameters significantly over application of 11</w:instrText>
      </w:r>
      <w:r w:rsidR="00BE30D8">
        <w:rPr>
          <w:color w:val="EE0000"/>
          <w:lang w:val="en-US"/>
        </w:rPr>
        <w:instrText>2kg</w:instrText>
      </w:r>
      <w:r w:rsidR="00BE30D8">
        <w:rPr>
          <w:color w:val="EE0000"/>
          <w:lang w:val="en-US"/>
        </w:rPr>
        <w:instrText>Nha−1. The N uptake of G. pulchella was enhanced due to Azospirillum strain OAD-2 inoculation, which was further augmented in the presence of nitrogen. The combination of Azospirillum strain OAD-2 and 15</w:instrText>
      </w:r>
      <w:r w:rsidR="00BE30D8">
        <w:rPr>
          <w:color w:val="EE0000"/>
          <w:lang w:val="en-US"/>
        </w:rPr>
        <w:instrText>0kg</w:instrText>
      </w:r>
      <w:r w:rsidR="00BE30D8">
        <w:rPr>
          <w:color w:val="EE0000"/>
          <w:lang w:val="en-US"/>
        </w:rPr>
        <w:instrText xml:space="preserve">Nha−1 showed the highest N uptake at 120DAT. Plant growth and yield parameters also increased when inoculated with the </w:instrText>
      </w:r>
      <w:r w:rsidR="00BE30D8">
        <w:rPr>
          <w:color w:val="EE0000"/>
          <w:lang w:val="en-US"/>
        </w:rPr>
        <w:instrText>non-</w:instrText>
      </w:r>
      <w:r w:rsidR="00BE30D8">
        <w:rPr>
          <w:color w:val="EE0000"/>
          <w:lang w:val="en-US"/>
        </w:rPr>
        <w:instrText xml:space="preserve">diazotrophic, but efficient IAA producing, Azospirillum strain OAD-57. From this investigation, it can be concluded that Azospirillum strains OAD-2 and OAD-11 can play an important role in the N nutrition of G. pulchella.","container-title":"Scientia Horticulturae","DOI":"10.1016/j.scienta.2003.10.002","ISSN":"0304-4238","issue":"1","journalAbbreviation":"Scientia Horticulturae","page":"323-332","source":"ScienceDirect","title":"The effect of combined &lt;i&gt;Azospirillum&lt;/i&gt; inoculation and nitrogen fertilizer on plant growth promotion and yield response of the blanket flower &lt;i&gt;Gaillardia pulchella&lt;/i&gt;","volume":"100","author":[{"family":"Gadagi","given":"Ravi S"},{"family":"Krishnaraj","given":"P. U"},{"family":"Kulkarni","given":"J. H"},{"family":"Sa","given":"Tongmin"}],"issued":{"date-parts":[["2004",3,19]]}}}],"schema":"https://github.com/citation-style-language/schema/raw/master/csl-citation.json"} </w:instrText>
      </w:r>
      <w:r w:rsidRPr="0016387F" w:rsidR="00E629CE">
        <w:rPr>
          <w:color w:val="EE0000"/>
        </w:rPr>
        <w:fldChar w:fldCharType="separate"/>
      </w:r>
      <w:r w:rsidRPr="00BE30D8" w:rsidR="00BE30D8">
        <w:rPr>
          <w:lang w:val="en-US"/>
        </w:rPr>
        <w:t xml:space="preserve">(Gadagi </w:t>
      </w:r>
      <w:r w:rsidRPr="00BE30D8" w:rsidR="00BE30D8">
        <w:rPr>
          <w:lang w:val="en-US"/>
        </w:rPr>
        <w:t>et al</w:t>
      </w:r>
      <w:r w:rsidRPr="00BE30D8" w:rsidR="00BE30D8">
        <w:rPr>
          <w:lang w:val="en-US"/>
        </w:rPr>
        <w:t>., 2004)</w:t>
      </w:r>
      <w:r w:rsidRPr="0016387F" w:rsidR="00E629CE">
        <w:rPr>
          <w:color w:val="EE0000"/>
        </w:rPr>
        <w:fldChar w:fldCharType="end"/>
      </w:r>
      <w:ins w:id="430" w:author="Editor 2" w:date="2025-08-30T01:16:12Z">
        <w:r>
          <w:rPr>
            <w:lang w:val="en-US"/>
          </w:rPr>
          <w:t>; moreover</w:t>
        </w:r>
      </w:ins>
      <w:r w:rsidRPr="0016387F" w:rsidR="00E629CE">
        <w:rPr>
          <w:color w:val="EE0000"/>
          <w:lang w:val="en-US"/>
        </w:rPr>
        <w:t xml:space="preserve">, </w:t>
      </w:r>
      <w:del w:id="431" w:author="Editor 2" w:date="2025-08-30T01:16:12Z">
        <w:r w:rsidRPr="0016387F" w:rsidR="00E629CE">
          <w:rPr>
            <w:color w:val="EE0000"/>
            <w:lang w:val="en-US"/>
          </w:rPr>
          <w:delText>and</w:delText>
        </w:r>
      </w:del>
      <w:ins w:id="432" w:author="Editor 2" w:date="2025-08-30T01:16:12Z">
        <w:r>
          <w:rPr>
            <w:color w:val="EE0000"/>
            <w:lang w:val="en-US"/>
          </w:rPr>
          <w:t>it has been</w:t>
        </w:r>
      </w:ins>
      <w:r w:rsidRPr="0016387F" w:rsidR="00E629CE">
        <w:rPr>
          <w:color w:val="EE0000"/>
          <w:lang w:val="en-US"/>
        </w:rPr>
        <w:t xml:space="preserve"> employed as a control for evaluating new inoculants </w:t>
      </w:r>
      <w:r w:rsidRPr="0016387F" w:rsidR="00E629CE">
        <w:rPr>
          <w:color w:val="EE0000"/>
        </w:rPr>
        <w:fldChar w:fldCharType="begin"/>
      </w:r>
      <w:r w:rsidR="00BE30D8">
        <w:rPr>
          <w:color w:val="EE0000"/>
          <w:lang w:val="en-US"/>
        </w:rPr>
        <w:instrText xml:space="preserve"> ADDIN ZOTERO_ITEM CSL_CITATION {"citationID":"ABmESMjh","properties":{"formattedCitation":"(de Oliveira-Longatti </w:instrText>
      </w:r>
      <w:r w:rsidR="00BE30D8">
        <w:rPr>
          <w:color w:val="EE0000"/>
          <w:lang w:val="en-US"/>
        </w:rPr>
        <w:instrText>et al</w:instrText>
      </w:r>
      <w:r w:rsidR="00BE30D8">
        <w:rPr>
          <w:color w:val="EE0000"/>
          <w:lang w:val="en-US"/>
        </w:rPr>
        <w:instrText xml:space="preserve">., 2014)","plainCitation":"(de Oliveira-Longatti </w:instrText>
      </w:r>
      <w:r w:rsidR="00BE30D8">
        <w:rPr>
          <w:color w:val="EE0000"/>
          <w:lang w:val="en-US"/>
        </w:rPr>
        <w:instrText>et al</w:instrText>
      </w:r>
      <w:r w:rsidR="00BE30D8">
        <w:rPr>
          <w:color w:val="EE0000"/>
          <w:lang w:val="en-US"/>
        </w:rPr>
        <w:instrText xml:space="preserve">., 2014)","noteIndex":0},"citationItems":[{"id":2102,"uris":["http://zotero.org/users/4954285/items/QKW4TFIZ"],"itemData":{"id":2102,"type":"article-journal","abstract":"Several processes that promote plant growth were investigated in endophytic and symbiotic bacteria isolated from cowpea and siratro nodules </w:instrText>
      </w:r>
      <w:r w:rsidR="00BE30D8">
        <w:rPr>
          <w:color w:val="EE0000"/>
          <w:lang w:val="en-US"/>
        </w:rPr>
        <w:instrText>and also</w:instrText>
      </w:r>
      <w:r w:rsidR="00BE30D8">
        <w:rPr>
          <w:color w:val="EE0000"/>
          <w:lang w:val="en-US"/>
        </w:rPr>
        <w:instrText xml:space="preserve"> in bacterial strains recommended for the inoculation of cowpea beans. The processes verified in 31 strains were: antagonism against phytopathogenic fungi, free-living biological nitrogen fixation, solubilization of insoluble phosphates and indole acetic acid (IAA) production. The resistance to antibiotics was also assessed. Sequencing of the partial 16S rRNA gene was performed and the strains were identified as belonging to different genera. Eight strains, including some identified as Burkholderia fungorum, fixed nitrogen in the free-living state. Eighteen strains exhibited potential to solubilize calcium phosphate, and 13 strains could solubilize aluminum phosphate. High levels of IAA production were recorded with l-tryptophan addition for the strain UFLA04-321 (42.3 μg mL−1). Strains highly efficient in symbiosis with cowpea bean, including strains already approved as inoculants showed the ability to perform other processes that promote plant growth. </w:instrText>
      </w:r>
      <w:r w:rsidR="00BE30D8">
        <w:rPr>
          <w:color w:val="EE0000"/>
          <w:lang w:val="en-US"/>
        </w:rPr>
        <w:instrText>Besides</w:instrText>
      </w:r>
      <w:r w:rsidR="00BE30D8">
        <w:rPr>
          <w:color w:val="EE0000"/>
          <w:lang w:val="en-US"/>
        </w:rPr>
        <w:instrText xml:space="preserve">, these strains exhibited resistance to several antibiotics. The ability of the nitrogen-fixing bacteria to perform other processes and their adaptation to environmental conditions add value to these strains, which could lead to improved inoculants for plant growth and environmental quality.","container-title":"World Journal of Microbiology and Biotechnology","DOI":"10.1007/s11274-013-1547-2","ISSN":"1573-0972","issue":"4","journalAbbreviation":"World J Microbiol Biotechnol","language":"en","page":"1239-1250","source":"Springer Link","title":"Bacteria isolated from soils of the western Amazon and from rehabilitated bauxite-mining areas have potential as plant growth promoters","volume":"30","author":[{"family":"Oliveira-Longatti","given":"Silvia Maria","non-dropping-particle":"de"},{"family":"Marra","given":"Leandro Marciano"},{"family":"Lima Soares","given":"Bruno"},{"family":"Bomfeti","given":"Cleide Aparecida"},{"family":"Silva","given":"Krisle","non-dropping-particle":"da"},{"family":"Avelar Ferreira","given":"Paulo Ademar"},{"family":"Souza Moreira","given":"Fatima Maria","non-dropping-particle":"de"}],"issued":{"date-parts":[["2014",4,1]]}}}],"schema":"https://github.com/citation-style-language/schema/raw/master/csl-citation.json"} </w:instrText>
      </w:r>
      <w:r w:rsidRPr="0016387F" w:rsidR="00E629CE">
        <w:rPr>
          <w:color w:val="EE0000"/>
        </w:rPr>
        <w:fldChar w:fldCharType="separate"/>
      </w:r>
      <w:r w:rsidRPr="00BE30D8" w:rsidR="00BE30D8">
        <w:rPr>
          <w:lang w:val="en-US"/>
        </w:rPr>
        <w:t xml:space="preserve">(de Oliveira-Longatti </w:t>
      </w:r>
      <w:r w:rsidRPr="00BE30D8" w:rsidR="00BE30D8">
        <w:rPr>
          <w:lang w:val="en-US"/>
        </w:rPr>
        <w:t>et al</w:t>
      </w:r>
      <w:r w:rsidRPr="00BE30D8" w:rsidR="00BE30D8">
        <w:rPr>
          <w:lang w:val="en-US"/>
        </w:rPr>
        <w:t>., 2014)</w:t>
      </w:r>
      <w:r w:rsidRPr="0016387F" w:rsidR="00E629CE">
        <w:rPr>
          <w:color w:val="EE0000"/>
        </w:rPr>
        <w:fldChar w:fldCharType="end"/>
      </w:r>
      <w:r w:rsidRPr="0016387F">
        <w:rPr>
          <w:color w:val="EE0000"/>
          <w:lang w:val="en-US"/>
        </w:rPr>
        <w:t xml:space="preserve">. The strain BR-11002 (SpCd), </w:t>
      </w:r>
      <w:ins w:id="433" w:author="Editor 2" w:date="2025-08-30T01:16:12Z">
        <w:r>
          <w:rPr>
            <w:color w:val="EE0000"/>
            <w:lang w:val="en-US"/>
          </w:rPr>
          <w:t xml:space="preserve">which was </w:t>
        </w:r>
      </w:ins>
      <w:r w:rsidRPr="0016387F">
        <w:rPr>
          <w:color w:val="EE0000"/>
          <w:lang w:val="en-US"/>
        </w:rPr>
        <w:t xml:space="preserve">isolated from the rhizosphere of </w:t>
      </w:r>
      <w:r w:rsidRPr="0016387F">
        <w:rPr>
          <w:i/>
          <w:iCs/>
          <w:color w:val="EE0000"/>
          <w:lang w:val="en-US"/>
        </w:rPr>
        <w:t>Cynodon dactylon</w:t>
      </w:r>
      <w:r w:rsidRPr="0016387F" w:rsidR="00E629CE">
        <w:rPr>
          <w:color w:val="EE0000"/>
          <w:lang w:val="en-US"/>
        </w:rPr>
        <w:t xml:space="preserve"> in the United States, has also been investigated as a plant growth-promoting rhizobacterium (PGPR) </w:t>
      </w:r>
      <w:del w:id="434" w:author="Editor 2" w:date="2025-08-30T01:16:12Z">
        <w:r w:rsidRPr="0016387F" w:rsidR="00E629CE">
          <w:rPr>
            <w:color w:val="EE0000"/>
            <w:lang w:val="en-US"/>
          </w:rPr>
          <w:delText>due to</w:delText>
        </w:r>
      </w:del>
      <w:ins w:id="435" w:author="Editor 2" w:date="2025-08-30T01:16:12Z">
        <w:r>
          <w:rPr>
            <w:color w:val="EE0000"/>
            <w:lang w:val="en-US"/>
          </w:rPr>
          <w:t>because of</w:t>
        </w:r>
      </w:ins>
      <w:r w:rsidRPr="0016387F" w:rsidR="00E629CE">
        <w:rPr>
          <w:color w:val="EE0000"/>
          <w:lang w:val="en-US"/>
        </w:rPr>
        <w:t xml:space="preserve"> its ability to fix nitrogen and synthesize phytohormones such as auxins, cytokinins, and gibberellins; it has served as a comparative model in studies of root colonization and diazotrophy in grasses </w:t>
      </w:r>
      <w:r w:rsidRPr="0016387F" w:rsidR="00E629CE">
        <w:rPr>
          <w:color w:val="EE0000"/>
        </w:rPr>
        <w:fldChar w:fldCharType="begin"/>
      </w:r>
      <w:r w:rsidR="00BE30D8">
        <w:rPr>
          <w:color w:val="EE0000"/>
          <w:lang w:val="en-US"/>
        </w:rPr>
        <w:instrText xml:space="preserve"> ADDIN ZOTERO_ITEM CSL_CITATION {"citationID":"q0uOSXYk","properties":{"formattedCitation":"(Ferreira, 2022)","plainCitation":"(Ferreira, 2022)","noteIndex":0},"citationItems":[{"id":2104,"uris":["http://zotero.org/users/4954285/items/TFX7Y5A9"],"itemData":{"id":2104,"type":"article-journal","abstract":"O Centro de Recursos Biológicos Johanna Döbereiner - CRB-JD, é uma coleção de culturas\npertencente ao Centro Nacional de Pesquisa em Agrobiologia (CNPAB), existe oficialmente\ndesde 1960, é mundialmente conhecido por manter uma alta diversidade de bactérias fixadoras\nde nitrogênio, além de conter espécies microbianas com potencial para serem utilizadas em\nbenefício da sociedade brasileira. Hoje seu acervo abriga cerca de (53) leveduras, (64) fungos\nfilamentosos, (6060) bactérias de diversos gêneros. Grande parte da Coleção foi identificada\npor meio de características bioquímicas e morfológicas. No entanto, com base nos métodos\nmoleculares atualmente aceitos na análise do genoma, ainda faltam informações taxonômicas\nsobre as cepas. Diante disso, o presente trabalho propôs, por meio de análise molecular,\ncaracterizar uma parte da coleção de germoplasma para os gêneros Azospirillum e\nNitrospirillum. Ambos os gêneros possuem rizobactérias promotoras do crescimento vegetal\ncom capacidade de fixar nitrogênio atmosférico e produzir compostos benéficos para as plantas\ne estão presentes em diferentes condições edafoclimáticas. As análises moleculares foram\nbaseadas em caracterizações filogenéticas combinadas (16S rRNA, recA); genômica\n(identidade nucleotídica média (ANI) com valores de circunscrição de 9</w:instrText>
      </w:r>
      <w:r w:rsidR="00BE30D8">
        <w:rPr>
          <w:color w:val="EE0000"/>
          <w:lang w:val="en-US"/>
        </w:rPr>
        <w:instrText>6%</w:instrText>
      </w:r>
      <w:r w:rsidR="00BE30D8">
        <w:rPr>
          <w:color w:val="EE0000"/>
          <w:lang w:val="en-US"/>
        </w:rPr>
        <w:instrText xml:space="preserve"> e linha de corte de\nhibridização digital </w:instrText>
      </w:r>
      <w:r w:rsidR="00BE30D8">
        <w:rPr>
          <w:color w:val="EE0000"/>
          <w:lang w:val="en-US"/>
        </w:rPr>
        <w:instrText>DNA-DNA</w:instrText>
      </w:r>
      <w:r w:rsidR="00BE30D8">
        <w:rPr>
          <w:color w:val="EE0000"/>
          <w:lang w:val="en-US"/>
        </w:rPr>
        <w:instrText xml:space="preserve"> (dDDH) de 7</w:instrText>
      </w:r>
      <w:r w:rsidR="00BE30D8">
        <w:rPr>
          <w:color w:val="EE0000"/>
          <w:lang w:val="en-US"/>
        </w:rPr>
        <w:instrText>0%</w:instrText>
      </w:r>
      <w:r w:rsidR="00BE30D8">
        <w:rPr>
          <w:color w:val="EE0000"/>
          <w:lang w:val="en-US"/>
        </w:rPr>
        <w:instrText xml:space="preserve">, proteoma central). As análises funcionais são\ndefinidas apenas para as espécies de Azospirillum, são baseadas em caracterizações fenotípicas\ne bioquímicas. Este trabalho originou duas propostas de reclassificação taxonômica, definidas\ncomo Azospirillum baldaniorum Sp245T\n\ne Azospirillum argentinense Az39T\n\n, anteriormente\nclassificadas como espécies pertencentes a Azospirillum brasilense. Além da classificação\nfilogenética das cepas dos gêneros Azospirillum e Nitrospirillum, evidenciando a alta\ndiversidade entre cepas das espécies de ambos os gêneros, sugerindo a existência de novas\nespécies e acrescentando informações ao banco de dados desta coleção de estirpes erroneamente\nclassificadas pertencentes a outros gêneros.","journalAbbreviation":"Taxonomy and reclassification of strains of the genus Azospirillum and Nitrospirillum belonging to the Johanna Döbereiner Center for Biological Resources","language":"por","note":"Accepted: 2025-02-26T23:02:00Z\npublisher: Universidade Federal Rural do Rio de Janeiro","source":"rima.ufrrj.br","title":"Taxonomia e reclassificação de estirpes do gênero Azospirillum e Nitrospirillum pertencentes ao Centro de Recursos Biológicos Johanna Döbereiner","URL":"https://rima.ufrrj.br/jspui/handle/20.500.14407/20209","author":[{"family":"Ferreira","given":"Natália dos Santos"}],"accessed":{"date-parts":[["2025",8,27]]},"issued":{"date-parts":[["2022",11,29]]}}}],"schema":"https://github.com/citation-style-language/schema/raw/master/csl-citation.json"} </w:instrText>
      </w:r>
      <w:r w:rsidRPr="0016387F" w:rsidR="00E629CE">
        <w:rPr>
          <w:color w:val="EE0000"/>
        </w:rPr>
        <w:fldChar w:fldCharType="separate"/>
      </w:r>
      <w:r w:rsidRPr="00BE30D8" w:rsidR="00BE30D8">
        <w:rPr>
          <w:lang w:val="en-US"/>
        </w:rPr>
        <w:t>(Ferreira, 2022)</w:t>
      </w:r>
      <w:r w:rsidRPr="0016387F" w:rsidR="00E629CE">
        <w:rPr>
          <w:color w:val="EE0000"/>
        </w:rPr>
        <w:fldChar w:fldCharType="end"/>
      </w:r>
      <w:r w:rsidRPr="0016387F">
        <w:rPr>
          <w:color w:val="EE0000"/>
          <w:lang w:val="en-US"/>
        </w:rPr>
        <w:t xml:space="preserve">, and genome-based analyses confirmed its close relationship with </w:t>
      </w:r>
      <w:r w:rsidRPr="0016387F">
        <w:rPr>
          <w:i/>
          <w:iCs/>
          <w:color w:val="EE0000"/>
          <w:lang w:val="en-US"/>
        </w:rPr>
        <w:t>A. brasilense</w:t>
      </w:r>
      <w:r w:rsidRPr="0016387F" w:rsidR="00E629CE">
        <w:rPr>
          <w:color w:val="EE0000"/>
          <w:lang w:val="en-US"/>
        </w:rPr>
        <w:t xml:space="preserve"> Sp7 while revealing distinct genomic signatures that highlight the </w:t>
      </w:r>
      <w:del w:id="436" w:author="Editor 2" w:date="2025-08-30T01:16:12Z">
        <w:r w:rsidRPr="0016387F" w:rsidR="00E629CE">
          <w:rPr>
            <w:color w:val="EE0000"/>
            <w:lang w:val="en-US"/>
          </w:rPr>
          <w:delText>intra-specific</w:delText>
        </w:r>
      </w:del>
      <w:ins w:id="437" w:author="Editor 2" w:date="2025-08-30T01:16:12Z">
        <w:r>
          <w:rPr>
            <w:color w:val="EE0000"/>
            <w:lang w:val="en-US"/>
          </w:rPr>
          <w:t>intraspecific</w:t>
        </w:r>
      </w:ins>
      <w:r w:rsidRPr="0016387F" w:rsidR="00E629CE">
        <w:rPr>
          <w:color w:val="EE0000"/>
          <w:lang w:val="en-US"/>
        </w:rPr>
        <w:t xml:space="preserve"> diversity of this species complex </w:t>
      </w:r>
      <w:r w:rsidRPr="0016387F" w:rsidR="00E629CE">
        <w:rPr>
          <w:color w:val="EE0000"/>
        </w:rPr>
        <w:fldChar w:fldCharType="begin"/>
      </w:r>
      <w:r w:rsidR="00BE30D8">
        <w:rPr>
          <w:color w:val="EE0000"/>
          <w:lang w:val="en-US"/>
        </w:rPr>
        <w:instrText xml:space="preserve"> ADDIN ZOTERO_ITEM CSL_CITATION {"citationID":"ODVB6Vyh","properties":{"formattedCitation":"(dos Santos Ferreira </w:instrText>
      </w:r>
      <w:r w:rsidR="00BE30D8">
        <w:rPr>
          <w:color w:val="EE0000"/>
          <w:lang w:val="en-US"/>
        </w:rPr>
        <w:instrText>et al</w:instrText>
      </w:r>
      <w:r w:rsidR="00BE30D8">
        <w:rPr>
          <w:color w:val="EE0000"/>
          <w:lang w:val="en-US"/>
        </w:rPr>
        <w:instrText xml:space="preserve">., 2020)","plainCitation":"(dos Santos Ferreira </w:instrText>
      </w:r>
      <w:r w:rsidR="00BE30D8">
        <w:rPr>
          <w:color w:val="EE0000"/>
          <w:lang w:val="en-US"/>
        </w:rPr>
        <w:instrText>et al</w:instrText>
      </w:r>
      <w:r w:rsidR="00BE30D8">
        <w:rPr>
          <w:color w:val="EE0000"/>
          <w:lang w:val="en-US"/>
        </w:rPr>
        <w:instrText>., 2020)","noteIndex":0},"citationItems":[{"id":2103,"uris":["http://zotero.org/users/4954285/items/2DKISJF9"],"itemData":{"id":2103,"type":"article-journal","abstract":"Azospirillum</w:instrText>
      </w:r>
      <w:r w:rsidR="00BE30D8">
        <w:rPr>
          <w:color w:val="EE0000"/>
          <w:lang w:val="en-US"/>
        </w:rPr>
        <w:instrText xml:space="preserve"> sp.</w:instrText>
      </w:r>
      <w:r w:rsidR="00BE30D8">
        <w:rPr>
          <w:color w:val="EE0000"/>
          <w:lang w:val="en-US"/>
        </w:rPr>
        <w:instrText xml:space="preserve"> strain Sp245T, originally identified as belonging to Azospirillum brasilense , is recognized as a plant-growth-promoting rhizobacterium due to its ability to fix atmospheric nitrogen and to produce plant-beneficial compounds. Azospirillum</w:instrText>
      </w:r>
      <w:r w:rsidR="00BE30D8">
        <w:rPr>
          <w:color w:val="EE0000"/>
          <w:lang w:val="en-US"/>
        </w:rPr>
        <w:instrText xml:space="preserve"> sp.</w:instrText>
      </w:r>
      <w:r w:rsidR="00BE30D8">
        <w:rPr>
          <w:color w:val="EE0000"/>
          <w:lang w:val="en-US"/>
        </w:rPr>
        <w:instrText xml:space="preserve"> Sp245T and other related strains were isolated from the root surfaces of different plants in Brazil. Cells are </w:instrText>
      </w:r>
      <w:r w:rsidR="00BE30D8">
        <w:rPr>
          <w:color w:val="EE0000"/>
          <w:lang w:val="en-US"/>
        </w:rPr>
        <w:instrText>Gram-negative</w:instrText>
      </w:r>
      <w:r w:rsidR="00BE30D8">
        <w:rPr>
          <w:color w:val="EE0000"/>
          <w:lang w:val="en-US"/>
        </w:rPr>
        <w:instrText>, curved or slightly curved rods, and motile with polar and lateral flagella. Their growth temperature varies between 20 to 3</w:instrText>
      </w:r>
      <w:r w:rsidR="00BE30D8">
        <w:rPr>
          <w:color w:val="EE0000"/>
          <w:lang w:val="en-US"/>
        </w:rPr>
        <w:instrText>8 °C</w:instrText>
      </w:r>
      <w:r w:rsidR="00BE30D8">
        <w:rPr>
          <w:color w:val="EE0000"/>
          <w:lang w:val="en-US"/>
        </w:rPr>
        <w:instrText xml:space="preserve"> and their carbon source utilization is similar to other Azospirillum species. A preliminary 16S rRNA sequence analysis showed that the new species is closely related to A. brasilense Sp7T and A. formosense CC-Nfb-7T. Housekeeping genes revealed that Azospirillum</w:instrText>
      </w:r>
      <w:r w:rsidR="00BE30D8">
        <w:rPr>
          <w:color w:val="EE0000"/>
          <w:lang w:val="en-US"/>
        </w:rPr>
        <w:instrText xml:space="preserve"> sp.</w:instrText>
      </w:r>
      <w:r w:rsidR="00BE30D8">
        <w:rPr>
          <w:color w:val="EE0000"/>
          <w:lang w:val="en-US"/>
        </w:rPr>
        <w:instrText xml:space="preserve"> Sp245T, BR 12001 and Vi22 form a separate cluster from strain A. formosense CC-Nfb-7T, and a group of strains closely related to A. brasilense Sp7T. Overall genome relatedness index (OGRI) analyses estimated based on average nucleotide identity (ANI) and digital DNA–DNA hybridization (dDDH) between Azospirillum</w:instrText>
      </w:r>
      <w:r w:rsidR="00BE30D8">
        <w:rPr>
          <w:color w:val="EE0000"/>
          <w:lang w:val="en-US"/>
        </w:rPr>
        <w:instrText xml:space="preserve"> sp.</w:instrText>
      </w:r>
      <w:r w:rsidR="00BE30D8">
        <w:rPr>
          <w:color w:val="EE0000"/>
          <w:lang w:val="en-US"/>
        </w:rPr>
        <w:instrText xml:space="preserve"> Sp245T and its close relatives to other Azospirillum species type strains, such as A. brasilense Sp7T and A. formosense CC-Nfb-7T , revealed values lower than the limit of species circumscription. Moreover, core-proteome phylogeny including 1079 common shared proteins showed the independent clusterization of A. brasilense Sp7T, A. formosense CC-Nfb-7T and Azospirillum</w:instrText>
      </w:r>
      <w:r w:rsidR="00BE30D8">
        <w:rPr>
          <w:color w:val="EE0000"/>
          <w:lang w:val="en-US"/>
        </w:rPr>
        <w:instrText xml:space="preserve"> sp.</w:instrText>
      </w:r>
      <w:r w:rsidR="00BE30D8">
        <w:rPr>
          <w:color w:val="EE0000"/>
          <w:lang w:val="en-US"/>
        </w:rPr>
        <w:instrText xml:space="preserve"> Sp245T, a finding that was corroborated by the genome clustering of OGRI values and housekeeping phylogenies. The DNA G+C content of the cluster of Sp245T was 68.4–68.6 %. Based on the phylogenetic, genomic, phenotypical and physiological analysis, we propose that strain Sp245T together with the strains Vi22 and BR12001 represent a novel species of the genus Azospirillum , for which the name Azospirillum baldaniorum</w:instrText>
      </w:r>
      <w:r w:rsidR="00BE30D8">
        <w:rPr>
          <w:color w:val="EE0000"/>
          <w:lang w:val="en-US"/>
        </w:rPr>
        <w:instrText xml:space="preserve"> sp.</w:instrText>
      </w:r>
      <w:r w:rsidR="00BE30D8">
        <w:rPr>
          <w:color w:val="EE0000"/>
          <w:lang w:val="en-US"/>
        </w:rPr>
        <w:instrText xml:space="preserve"> nov. is proposed. The type strain is Sp245T (=BR 11005T=IBPPM 219T) (GCF_007827915.1, GCF_000237365.1, and GCF_003119195.2).","container-title":"International Journal of Systematic and Evolutionary Microbiology","DOI":"10.1099/ijsem.0.004517","ISSN":"1466-5034","issue":"12","note":"publisher: Microbiology Society,","page":"6203-6212","source":"Microbiology Society Journals","title":"Genome-based reclassification of Azospirillum brasilense Sp245 as the type strain of Azospirillum baldaniorum</w:instrText>
      </w:r>
      <w:r w:rsidR="00BE30D8">
        <w:rPr>
          <w:color w:val="EE0000"/>
          <w:lang w:val="en-US"/>
        </w:rPr>
        <w:instrText xml:space="preserve"> sp.</w:instrText>
      </w:r>
      <w:r w:rsidR="00BE30D8">
        <w:rPr>
          <w:color w:val="EE0000"/>
          <w:lang w:val="en-US"/>
        </w:rPr>
        <w:instrText xml:space="preserve"> nov","volume":"70","author":[{"family":"Santos Ferreira","given":"Natalia","non-dropping-particle":"dos"},{"family":"Hayashi Sant’ Anna","given":"Fernando"},{"family":"Massena Reis","given":"Veronica"},{"family":"Ambrosini","given":"Adriana"},{"family":"Gazolla Volpiano","given":"Camila"},{"family":"Rothballer","given":"Michael"},{"family":"Schwab","given":"Stefan"},{"family":"Baura","given":"Valter Antonio"},{"family":"Balsanelli","given":"Eduardo"},{"family":"Pedrosa","given":"Fabio de Oliveira"},{"family":"Pereira Passaglia","given":"Luciane Maria"},{"family":"Maltempi de Souza","given":"Emanuel"},{"family":"Hartmann","given":"Anton"},{"family":"Cassan","given":"Fabricio"},{"family":"Zilli","given":"Jerri Edson"}],"issued":{"date-parts":[["2020"]]}}}],"schema":"https://github.com/citation-style-language/schema/raw/master/csl-citation.json"} </w:instrText>
      </w:r>
      <w:r w:rsidRPr="0016387F" w:rsidR="00E629CE">
        <w:rPr>
          <w:color w:val="EE0000"/>
        </w:rPr>
        <w:fldChar w:fldCharType="separate"/>
      </w:r>
      <w:r w:rsidRPr="00BE30D8" w:rsidR="00BE30D8">
        <w:rPr>
          <w:lang w:val="en-US"/>
        </w:rPr>
        <w:t xml:space="preserve">(dos Santos Ferreira </w:t>
      </w:r>
      <w:r w:rsidRPr="00BE30D8" w:rsidR="00BE30D8">
        <w:rPr>
          <w:lang w:val="en-US"/>
        </w:rPr>
        <w:t>et al</w:t>
      </w:r>
      <w:r w:rsidRPr="00BE30D8" w:rsidR="00BE30D8">
        <w:rPr>
          <w:lang w:val="en-US"/>
        </w:rPr>
        <w:t>., 2020)</w:t>
      </w:r>
      <w:r w:rsidRPr="0016387F" w:rsidR="00E629CE">
        <w:rPr>
          <w:color w:val="EE0000"/>
        </w:rPr>
        <w:fldChar w:fldCharType="end"/>
      </w:r>
      <w:r w:rsidRPr="0016387F" w:rsidR="00E629CE">
        <w:rPr>
          <w:color w:val="EE0000"/>
          <w:lang w:val="en-US"/>
        </w:rPr>
        <w:t xml:space="preserve">. Finally, BR-11005 (Sp245), </w:t>
      </w:r>
      <w:ins w:id="438" w:author="Editor 2" w:date="2025-08-30T01:16:12Z">
        <w:r>
          <w:rPr>
            <w:color w:val="EE0000"/>
            <w:lang w:val="en-US"/>
          </w:rPr>
          <w:t xml:space="preserve">which is </w:t>
        </w:r>
      </w:ins>
      <w:r w:rsidRPr="0016387F" w:rsidR="00E629CE">
        <w:rPr>
          <w:color w:val="EE0000"/>
          <w:lang w:val="en-US"/>
        </w:rPr>
        <w:t xml:space="preserve">isolated from wheat roots in southern Brazil, has been recognized for its </w:t>
      </w:r>
      <w:del w:id="439" w:author="Editor 2" w:date="2025-08-30T01:16:12Z">
        <w:r w:rsidRPr="0016387F" w:rsidR="00E629CE">
          <w:rPr>
            <w:color w:val="EE0000"/>
            <w:lang w:val="en-US"/>
          </w:rPr>
          <w:delText>capacity</w:delText>
        </w:r>
      </w:del>
      <w:ins w:id="440" w:author="Editor 2" w:date="2025-08-30T01:16:12Z">
        <w:r>
          <w:rPr>
            <w:color w:val="EE0000"/>
            <w:lang w:val="en-US"/>
          </w:rPr>
          <w:t>ability</w:t>
        </w:r>
      </w:ins>
      <w:r w:rsidRPr="0016387F" w:rsidR="00E629CE">
        <w:rPr>
          <w:color w:val="EE0000"/>
          <w:lang w:val="en-US"/>
        </w:rPr>
        <w:t xml:space="preserve"> to mitigate abiotic stress, as maize seed inoculation with this strain improved water status, proline accumulation, and biomass production under drought</w:t>
      </w:r>
      <w:del w:id="441" w:author="Editor 2" w:date="2025-08-30T01:16:12Z">
        <w:r w:rsidRPr="0016387F" w:rsidR="00E629CE">
          <w:rPr>
            <w:color w:val="EE0000"/>
            <w:lang w:val="en-US"/>
          </w:rPr>
          <w:delText xml:space="preserve">  </w:delText>
        </w:r>
      </w:del>
      <w:ins w:id="442" w:author="Editor 2" w:date="2025-08-30T01:16:12Z">
        <w:r>
          <w:rPr>
            <w:color w:val="EE0000"/>
            <w:lang w:val="en-US"/>
          </w:rPr>
          <w:t xml:space="preserve"> </w:t>
        </w:r>
      </w:ins>
      <w:r w:rsidRPr="0016387F" w:rsidR="009C7ECC">
        <w:rPr>
          <w:color w:val="EE0000"/>
        </w:rPr>
        <w:fldChar w:fldCharType="begin"/>
      </w:r>
      <w:r w:rsidR="00BE30D8">
        <w:rPr>
          <w:color w:val="EE0000"/>
          <w:lang w:val="en-US"/>
        </w:rPr>
        <w:instrText xml:space="preserve"> ADDIN ZOTERO_ITEM CSL_CITATION {"citationID":"SYjsfXg8","properties":{"formattedCitation":"(Casanovas </w:instrText>
      </w:r>
      <w:r w:rsidR="00BE30D8">
        <w:rPr>
          <w:color w:val="EE0000"/>
          <w:lang w:val="en-US"/>
        </w:rPr>
        <w:instrText>et al</w:instrText>
      </w:r>
      <w:r w:rsidR="00BE30D8">
        <w:rPr>
          <w:color w:val="EE0000"/>
          <w:lang w:val="en-US"/>
        </w:rPr>
        <w:instrText xml:space="preserve">., 2002)","plainCitation":"(Casanovas </w:instrText>
      </w:r>
      <w:r w:rsidR="00BE30D8">
        <w:rPr>
          <w:color w:val="EE0000"/>
          <w:lang w:val="en-US"/>
        </w:rPr>
        <w:instrText>et al</w:instrText>
      </w:r>
      <w:r w:rsidR="00BE30D8">
        <w:rPr>
          <w:color w:val="EE0000"/>
          <w:lang w:val="en-US"/>
        </w:rPr>
        <w:instrText xml:space="preserve">., 2002)","noteIndex":0},"citationItems":[{"id":2108,"uris":["http://zotero.org/users/4954285/items/UQYE64SV"],"itemData":{"id":2108,"type":"article-journal","container-title":"Cereal Research Communications","DOI":"10.1007/BF03543428","ISSN":"0133-3720, 1788-9170","issue":"3-4","journalAbbreviation":"CEREAL RESEARCH COMMUNICATIONS","language":"en","license":"http://www.springer.com/tdm","page":"343-350","source":"DOI.org (Crossref)","title":"Azospiriflum Inoculation Mitigates Water Stress Effects in Maize Seedlings","volume":"30","author":[{"family":"Casanovas","given":"Elda M."},{"family":"Barassi","given":"Carlos A."},{"family":"Sueldo","given":"Rolando J."}],"issued":{"date-parts":[["2002",9]]}}}],"schema":"https://github.com/citation-style-language/schema/raw/master/csl-citation.json"} </w:instrText>
      </w:r>
      <w:r w:rsidRPr="0016387F" w:rsidR="009C7ECC">
        <w:rPr>
          <w:color w:val="EE0000"/>
        </w:rPr>
        <w:fldChar w:fldCharType="separate"/>
      </w:r>
      <w:r w:rsidRPr="00BE30D8" w:rsidR="00BE30D8">
        <w:rPr>
          <w:lang w:val="en-US"/>
        </w:rPr>
        <w:t xml:space="preserve">(Casanovas </w:t>
      </w:r>
      <w:r w:rsidRPr="00BE30D8" w:rsidR="00BE30D8">
        <w:rPr>
          <w:lang w:val="en-US"/>
        </w:rPr>
        <w:t>et al</w:t>
      </w:r>
      <w:r w:rsidRPr="00BE30D8" w:rsidR="00BE30D8">
        <w:rPr>
          <w:lang w:val="en-US"/>
        </w:rPr>
        <w:t>., 2002)</w:t>
      </w:r>
      <w:r w:rsidRPr="0016387F" w:rsidR="009C7ECC">
        <w:rPr>
          <w:color w:val="EE0000"/>
        </w:rPr>
        <w:fldChar w:fldCharType="end"/>
      </w:r>
      <w:r w:rsidRPr="0016387F" w:rsidR="009C7ECC">
        <w:rPr>
          <w:color w:val="EE0000"/>
          <w:lang w:val="en-US"/>
        </w:rPr>
        <w:t xml:space="preserve">, </w:t>
      </w:r>
      <w:del w:id="443" w:author="Editor 2" w:date="2025-08-30T01:16:12Z">
        <w:r w:rsidRPr="0016387F" w:rsidR="009C7ECC">
          <w:rPr>
            <w:color w:val="EE0000"/>
            <w:lang w:val="en-US"/>
          </w:rPr>
          <w:delText>while</w:delText>
        </w:r>
      </w:del>
      <w:ins w:id="444" w:author="Editor 2" w:date="2025-08-30T01:16:12Z">
        <w:r>
          <w:rPr>
            <w:color w:val="EE0000"/>
            <w:lang w:val="en-US"/>
          </w:rPr>
          <w:t>whereas</w:t>
        </w:r>
      </w:ins>
      <w:r w:rsidRPr="0016387F" w:rsidR="009C7ECC">
        <w:rPr>
          <w:color w:val="EE0000"/>
          <w:lang w:val="en-US"/>
        </w:rPr>
        <w:t xml:space="preserve"> more recent studies in sorghum </w:t>
      </w:r>
      <w:ins w:id="445" w:author="Editor 2" w:date="2025-08-30T01:16:12Z">
        <w:r>
          <w:rPr>
            <w:color w:val="EE0000"/>
            <w:lang w:val="en-US"/>
          </w:rPr>
          <w:t xml:space="preserve">have </w:t>
        </w:r>
      </w:ins>
      <w:r w:rsidRPr="0016387F" w:rsidR="009C7ECC">
        <w:rPr>
          <w:color w:val="EE0000"/>
          <w:lang w:val="en-US"/>
        </w:rPr>
        <w:t xml:space="preserve">demonstrated its contribution to dry matter accumulation, nutrient uptake, and tolerance to water and nitrogen stress in </w:t>
      </w:r>
      <w:del w:id="446" w:author="Editor 2" w:date="2025-08-30T01:16:12Z">
        <w:r w:rsidRPr="0016387F" w:rsidR="009C7ECC">
          <w:rPr>
            <w:color w:val="EE0000"/>
            <w:lang w:val="en-US"/>
          </w:rPr>
          <w:delText>semi-arid</w:delText>
        </w:r>
      </w:del>
      <w:ins w:id="447" w:author="Editor 2" w:date="2025-08-30T01:16:12Z">
        <w:r>
          <w:rPr>
            <w:color w:val="EE0000"/>
            <w:lang w:val="en-US"/>
          </w:rPr>
          <w:t>semiarid</w:t>
        </w:r>
      </w:ins>
      <w:r w:rsidRPr="0016387F" w:rsidR="009C7ECC">
        <w:rPr>
          <w:color w:val="EE0000"/>
          <w:lang w:val="en-US"/>
        </w:rPr>
        <w:t xml:space="preserve"> environments </w:t>
      </w:r>
      <w:r w:rsidRPr="0016387F" w:rsidR="009C7ECC">
        <w:rPr>
          <w:color w:val="EE0000"/>
        </w:rPr>
        <w:fldChar w:fldCharType="begin"/>
      </w:r>
      <w:r w:rsidR="00BE30D8">
        <w:rPr>
          <w:color w:val="EE0000"/>
          <w:lang w:val="en-US"/>
        </w:rPr>
        <w:instrText xml:space="preserve"> ADDIN ZOTERO_ITEM CSL_CITATION {"citationID":"ZKJYrSya","properties":{"formattedCitation":"(Macedo </w:instrText>
      </w:r>
      <w:r w:rsidR="00BE30D8">
        <w:rPr>
          <w:color w:val="EE0000"/>
          <w:lang w:val="en-US"/>
        </w:rPr>
        <w:instrText>et al</w:instrText>
      </w:r>
      <w:r w:rsidR="00BE30D8">
        <w:rPr>
          <w:color w:val="EE0000"/>
          <w:lang w:val="en-US"/>
        </w:rPr>
        <w:instrText xml:space="preserve">., 2024)","plainCitation":"(Macedo </w:instrText>
      </w:r>
      <w:r w:rsidR="00BE30D8">
        <w:rPr>
          <w:color w:val="EE0000"/>
          <w:lang w:val="en-US"/>
        </w:rPr>
        <w:instrText>et al</w:instrText>
      </w:r>
      <w:r w:rsidR="00BE30D8">
        <w:rPr>
          <w:color w:val="EE0000"/>
          <w:lang w:val="en-US"/>
        </w:rPr>
        <w:instrText xml:space="preserve">., 2024)","noteIndex":0},"citationItems":[{"id":2105,"uris":["http://zotero.org/users/4954285/items/WA2HG2Z8"],"itemData":{"id":2105,"type":"article-journal","abstract":"O sorgo (Sorghum bicolor L. Moench) é uma cultura com materiais próprios para produção de biomassa, com capacidade de formar uma alternativa à matriz energética. Entretanto, para alcançar altas produções, deve-se fornecer água e nutrientes como qualquer cultura temporária, especialmente a água em regiões semiáridas. Neste aspecto, </w:instrText>
      </w:r>
      <w:r w:rsidR="00BE30D8">
        <w:rPr>
          <w:color w:val="EE0000"/>
          <w:lang w:val="en-US"/>
        </w:rPr>
        <w:instrText>a</w:instrText>
      </w:r>
      <w:r w:rsidR="00BE30D8">
        <w:rPr>
          <w:color w:val="EE0000"/>
          <w:lang w:val="en-US"/>
        </w:rPr>
        <w:instrText xml:space="preserve"> inoculação de microrganismos promotores de crescimento pode amenizar os efeitos da restrição de água e de nutrientes. O objetivo deste trabalho foi identificar o potencial do uso de microrganismos para o aumento da tolerância do sorgo biomassa à restrição hídrica e de nitrogênio. Avaliou-se o sorgo BRS 716, em experimento no esquema fatorial 2x5x2, dispostos em parcelas subsubdivididas. As parcelas foram compostas por duas lâminas de irrigação (4</w:instrText>
      </w:r>
      <w:r w:rsidR="00BE30D8">
        <w:rPr>
          <w:color w:val="EE0000"/>
          <w:lang w:val="en-US"/>
        </w:rPr>
        <w:instrText>5%</w:instrText>
      </w:r>
      <w:r w:rsidR="00BE30D8">
        <w:rPr>
          <w:color w:val="EE0000"/>
          <w:lang w:val="en-US"/>
        </w:rPr>
        <w:instrText xml:space="preserve"> e 10</w:instrText>
      </w:r>
      <w:r w:rsidR="00BE30D8">
        <w:rPr>
          <w:color w:val="EE0000"/>
          <w:lang w:val="en-US"/>
        </w:rPr>
        <w:instrText>0%</w:instrText>
      </w:r>
      <w:r w:rsidR="00BE30D8">
        <w:rPr>
          <w:color w:val="EE0000"/>
          <w:lang w:val="en-US"/>
        </w:rPr>
        <w:instrText xml:space="preserve"> da evapotranspiração da cultura - ETc); as subparcelas por quatro inoculantes (M163, Ab-V5, BR 11005 e ESA 402) e um tratamento sem inoculação; e as subsubparcelas por duas doses de adubação nitrogenada (20 e 140 kg ha-1). Foram avaliadas a produção de massa seca da parte aérea (PMS), eficiência da adubação (EFA), eficiência de inoculação (EFI) eficiência de adubação inoculação (EFAI), além da extração de nutrientes pela parte aérea da planta. O M163 proporcionou aumento das eficiências e a PMS em todas condições, enquanto o Ab-V5 trouxe benefício para a extração de N, mas não aumentou a PMS. O BR11005 proporcionou uma eficiência superior (9,</w:instrText>
      </w:r>
      <w:r w:rsidR="00BE30D8">
        <w:rPr>
          <w:color w:val="EE0000"/>
          <w:lang w:val="en-US"/>
        </w:rPr>
        <w:instrText>4%</w:instrText>
      </w:r>
      <w:r w:rsidR="00BE30D8">
        <w:rPr>
          <w:color w:val="EE0000"/>
          <w:lang w:val="en-US"/>
        </w:rPr>
        <w:instrText>) para adubação, e aumentou a PMS em condição sem restrição. O ESA 402, por sua vez, aumentou a PMS em situação de restrição, não sendo eficiente apenas com a maior adubação e a lâmina de 10</w:instrText>
      </w:r>
      <w:r w:rsidR="00BE30D8">
        <w:rPr>
          <w:color w:val="EE0000"/>
          <w:lang w:val="en-US"/>
        </w:rPr>
        <w:instrText>0%</w:instrText>
      </w:r>
      <w:r w:rsidR="00BE30D8">
        <w:rPr>
          <w:color w:val="EE0000"/>
          <w:lang w:val="en-US"/>
        </w:rPr>
        <w:instrText xml:space="preserve">. Em geral, independente da forma de cultivo, a ordem de extração de nutrientes pela parte aérea foi K &gt; N &gt; Ca &gt; Mg &gt; S &gt; P &gt; Fe &gt; Mn &gt; Zn &gt; Cu &gt; B, alterando apenas as quantidades entre eles.","language":"por","license":"openAccess","note":"Accepted: 2025-06-05T14:48:11Z\npublisher: In: JORNADA DE INTEGRAÇÃO DA PÓS-GRADUAÇÃO DA EMBRAPA SEMIÁRIDO, 6., 2023, Petrolina. Anais... Petrolina: Embrapa Semiárido, 2024.","source":"www.alice.cnptia.embrapa.br","title":"Microrganismos promotores de crescimento de plantas como mitigadores do estresse hídrico e de nitrogênio em sorgo biomassa.","URL":"http://www.alice.cnptia.embrapa.br/handle/doc/1176444","author":[{"family":"Macedo","given":"A. R."},{"family":"Simoes","given":"W. L."},{"family":"Salviano","given":"A. M."},{"family":"Fernandes Junior","given":"P. I."},{"family":"Barbosa","given":"I. M."}],"accessed":{"date-parts":[["2025",8,27]]},"issued":{"date-parts":[["2024"]]}}}],"schema":"https://github.com/citation-style-language/schema/raw/master/csl-citation.json"} </w:instrText>
      </w:r>
      <w:r w:rsidRPr="0016387F" w:rsidR="009C7ECC">
        <w:rPr>
          <w:color w:val="EE0000"/>
        </w:rPr>
        <w:fldChar w:fldCharType="separate"/>
      </w:r>
      <w:r w:rsidRPr="00BE30D8" w:rsidR="00BE30D8">
        <w:rPr>
          <w:lang w:val="en-US"/>
        </w:rPr>
        <w:t xml:space="preserve">(Macedo </w:t>
      </w:r>
      <w:r w:rsidRPr="00BE30D8" w:rsidR="00BE30D8">
        <w:rPr>
          <w:lang w:val="en-US"/>
        </w:rPr>
        <w:t>et al</w:t>
      </w:r>
      <w:r w:rsidRPr="00BE30D8" w:rsidR="00BE30D8">
        <w:rPr>
          <w:lang w:val="en-US"/>
        </w:rPr>
        <w:t>., 2024)</w:t>
      </w:r>
      <w:r w:rsidRPr="0016387F" w:rsidR="009C7ECC">
        <w:rPr>
          <w:color w:val="EE0000"/>
        </w:rPr>
        <w:fldChar w:fldCharType="end"/>
      </w:r>
      <w:r w:rsidRPr="0016387F">
        <w:rPr>
          <w:color w:val="EE0000"/>
          <w:lang w:val="en-US"/>
        </w:rPr>
        <w:t>, reinforcing its potential as a bioinoculant in sustainable agriculture.</w:t>
      </w:r>
    </w:p>
    <w:p w:rsidR="009E7CE7" w:rsidP="008E2E61" w14:paraId="0671BCA1" w14:textId="19583FDE">
      <w:pPr>
        <w:pStyle w:val="MDPI31text"/>
      </w:pPr>
      <w:r w:rsidRPr="00983AF9">
        <w:rPr>
          <w:lang w:val="en-US"/>
        </w:rPr>
        <w:t xml:space="preserve">Seeds of </w:t>
      </w:r>
      <w:r w:rsidRPr="00983AF9">
        <w:rPr>
          <w:i/>
          <w:iCs/>
          <w:lang w:val="en-US"/>
        </w:rPr>
        <w:t>Chenopodium quinoa</w:t>
      </w:r>
      <w:r w:rsidRPr="00983AF9">
        <w:rPr>
          <w:lang w:val="en-US"/>
        </w:rPr>
        <w:t xml:space="preserve"> Willd. </w:t>
      </w:r>
      <w:ins w:id="448" w:author="Editor 2" w:date="2025-08-30T01:16:12Z">
        <w:r>
          <w:rPr>
            <w:lang w:val="en-US"/>
          </w:rPr>
          <w:t xml:space="preserve">The </w:t>
        </w:r>
      </w:ins>
      <w:r w:rsidRPr="00983AF9">
        <w:rPr>
          <w:lang w:val="en-US"/>
        </w:rPr>
        <w:t xml:space="preserve">cultivar ‘BRS Piabiru’ was obtained from the EMBRAPA germplasm collection. This genotype is adapted to tropical and subtropical climates and is recognized for its early maturation, high productivity, and resilience to biotic and abiotic stresses </w:t>
      </w:r>
      <w:hyperlink r:id="rId35" w:history="1">
        <w:r w:rsidRPr="00983AF9">
          <w:rPr>
            <w:rStyle w:val="Hyperlink"/>
            <w:color w:val="000000" w:themeColor="text1"/>
            <w:lang w:val="en-US"/>
          </w:rPr>
          <w:t>[15]</w:t>
        </w:r>
      </w:hyperlink>
      <w:r w:rsidRPr="00983AF9">
        <w:rPr>
          <w:lang w:val="en-US"/>
        </w:rPr>
        <w:t xml:space="preserve">). Furthermore, it </w:t>
      </w:r>
      <w:del w:id="449" w:author="Editor 2" w:date="2025-08-30T01:16:12Z">
        <w:r w:rsidRPr="00983AF9">
          <w:rPr>
            <w:lang w:val="en-US"/>
          </w:rPr>
          <w:delText>exhibits</w:delText>
        </w:r>
      </w:del>
      <w:ins w:id="450" w:author="Editor 2" w:date="2025-08-30T01:16:12Z">
        <w:r>
          <w:rPr>
            <w:lang w:val="en-US"/>
          </w:rPr>
          <w:t>has a</w:t>
        </w:r>
      </w:ins>
      <w:r w:rsidRPr="00983AF9">
        <w:rPr>
          <w:lang w:val="en-US"/>
        </w:rPr>
        <w:t xml:space="preserve"> high phenolic content</w:t>
      </w:r>
      <w:ins w:id="451" w:author="Editor 2" w:date="2025-08-30T01:16:12Z">
        <w:r>
          <w:rPr>
            <w:lang w:val="en-US"/>
          </w:rPr>
          <w:t>,</w:t>
        </w:r>
      </w:ins>
      <w:r w:rsidRPr="00983AF9">
        <w:rPr>
          <w:lang w:val="en-US"/>
        </w:rPr>
        <w:t xml:space="preserve"> </w:t>
      </w:r>
      <w:del w:id="452" w:author="Editor 2" w:date="2025-08-30T01:16:12Z">
        <w:r w:rsidRPr="00983AF9">
          <w:rPr>
            <w:lang w:val="en-US"/>
          </w:rPr>
          <w:delText xml:space="preserve">- </w:delText>
        </w:r>
      </w:del>
      <w:r w:rsidRPr="00983AF9">
        <w:rPr>
          <w:lang w:val="en-US"/>
        </w:rPr>
        <w:t>including quercetin and kaempferol derivatives</w:t>
      </w:r>
      <w:ins w:id="453" w:author="Editor 2" w:date="2025-08-30T01:16:12Z">
        <w:r>
          <w:rPr>
            <w:lang w:val="en-US"/>
          </w:rPr>
          <w:t>,</w:t>
        </w:r>
      </w:ins>
      <w:r w:rsidRPr="00983AF9">
        <w:rPr>
          <w:lang w:val="en-US"/>
        </w:rPr>
        <w:t xml:space="preserve"> </w:t>
      </w:r>
      <w:del w:id="454" w:author="Editor 2" w:date="2025-08-30T01:16:12Z">
        <w:r w:rsidRPr="00983AF9">
          <w:rPr>
            <w:lang w:val="en-US"/>
          </w:rPr>
          <w:delText xml:space="preserve">- </w:delText>
        </w:r>
      </w:del>
      <w:r w:rsidRPr="00983AF9">
        <w:rPr>
          <w:lang w:val="en-US"/>
        </w:rPr>
        <w:t xml:space="preserve">contributing to its antioxidant potential and stress tolerance </w:t>
      </w:r>
      <w:hyperlink r:id="rId36" w:history="1">
        <w:r w:rsidRPr="00983AF9">
          <w:rPr>
            <w:rStyle w:val="Hyperlink"/>
            <w:color w:val="000000" w:themeColor="text1"/>
            <w:lang w:val="en-US"/>
          </w:rPr>
          <w:t>[16]</w:t>
        </w:r>
      </w:hyperlink>
      <w:r w:rsidRPr="00983AF9">
        <w:rPr>
          <w:lang w:val="en-US"/>
        </w:rPr>
        <w:t>. This cultivar was chosen to assess physiological responses to salt stress and evaluate the potential benefits of microbial inoculation.</w:t>
      </w:r>
    </w:p>
    <w:p w:rsidR="009E7CE7" w:rsidP="002F03EE" w14:paraId="7C4086D7" w14:textId="19D706DF">
      <w:pPr>
        <w:pStyle w:val="MDPI22heading2"/>
        <w:spacing w:before="240"/>
      </w:pPr>
      <w:r w:rsidRPr="008E2E61">
        <w:rPr>
          <w:lang w:val="en-US"/>
        </w:rPr>
        <w:t>4.2. Evaluation of salinity tolerance in A. brasilense strains</w:t>
      </w:r>
    </w:p>
    <w:p w:rsidR="002F03EE" w:rsidP="008E2E61" w14:paraId="5E779FF0" w14:textId="5F3C328E">
      <w:pPr>
        <w:pStyle w:val="MDPI31text"/>
      </w:pPr>
      <w:r w:rsidRPr="009E7CE7">
        <w:rPr>
          <w:lang w:val="en-US"/>
        </w:rPr>
        <w:t xml:space="preserve">To assess halotolerance, each of the six </w:t>
      </w:r>
      <w:r w:rsidRPr="009E7CE7">
        <w:rPr>
          <w:i/>
          <w:iCs/>
          <w:lang w:val="en-US"/>
        </w:rPr>
        <w:t xml:space="preserve">A. brasilense </w:t>
      </w:r>
      <w:r w:rsidRPr="009E7CE7">
        <w:rPr>
          <w:lang w:val="en-US"/>
        </w:rPr>
        <w:t xml:space="preserve">strains was cultured in Luria–Bertani (LB) broth containing a gradient of sodium chloride concentrations (0, 150, 300, 450, 600, 750, and 900 mM NaCl). </w:t>
      </w:r>
      <w:del w:id="455" w:author="Editor 2" w:date="2025-08-30T01:16:12Z">
        <w:r w:rsidRPr="009E7CE7">
          <w:rPr>
            <w:lang w:val="en-US"/>
          </w:rPr>
          <w:delText>Initial</w:delText>
        </w:r>
      </w:del>
      <w:ins w:id="456" w:author="Editor 2" w:date="2025-08-30T01:16:12Z">
        <w:r>
          <w:rPr>
            <w:lang w:val="en-US"/>
          </w:rPr>
          <w:t>The initial</w:t>
        </w:r>
      </w:ins>
      <w:r w:rsidRPr="009E7CE7">
        <w:rPr>
          <w:lang w:val="en-US"/>
        </w:rPr>
        <w:t xml:space="preserve"> inocula were standardized to an optical density (OD₆₀₀) of 0.1</w:t>
      </w:r>
      <w:ins w:id="457" w:author="Editor 2" w:date="2025-08-30T01:16:12Z">
        <w:r>
          <w:rPr>
            <w:lang w:val="en-US"/>
          </w:rPr>
          <w:t>,</w:t>
        </w:r>
      </w:ins>
      <w:r w:rsidRPr="009E7CE7">
        <w:rPr>
          <w:lang w:val="en-US"/>
        </w:rPr>
        <w:t xml:space="preserve"> </w:t>
      </w:r>
      <w:del w:id="458" w:author="Editor 2" w:date="2025-08-30T01:16:12Z">
        <w:r w:rsidRPr="009E7CE7">
          <w:rPr>
            <w:lang w:val="en-US"/>
          </w:rPr>
          <w:delText xml:space="preserve">and </w:delText>
        </w:r>
      </w:del>
      <w:r w:rsidRPr="009E7CE7">
        <w:rPr>
          <w:lang w:val="en-US"/>
        </w:rPr>
        <w:t>incubated in 10 mL of LB medium at 35</w:t>
      </w:r>
      <w:r w:rsidRPr="009E7CE7">
        <w:rPr>
          <w:rFonts w:ascii="Times New Roman" w:hAnsi="Times New Roman"/>
          <w:lang w:val="en-US"/>
        </w:rPr>
        <w:t> </w:t>
      </w:r>
      <w:r w:rsidRPr="009E7CE7">
        <w:rPr>
          <w:lang w:val="en-US"/>
        </w:rPr>
        <w:t xml:space="preserve">°C for 48 hours, </w:t>
      </w:r>
      <w:del w:id="459" w:author="Editor 2" w:date="2025-08-30T01:16:12Z">
        <w:r w:rsidRPr="009E7CE7">
          <w:rPr>
            <w:lang w:val="en-US"/>
          </w:rPr>
          <w:delText>shaking</w:delText>
        </w:r>
      </w:del>
      <w:ins w:id="460" w:author="Editor 2" w:date="2025-08-30T01:16:12Z">
        <w:r>
          <w:rPr>
            <w:lang w:val="en-US"/>
          </w:rPr>
          <w:t>and shaken</w:t>
        </w:r>
      </w:ins>
      <w:r w:rsidRPr="009E7CE7">
        <w:rPr>
          <w:lang w:val="en-US"/>
        </w:rPr>
        <w:t xml:space="preserve"> at 200 rpm. Bacterial growth was quantified spectrophotometrically by recording </w:t>
      </w:r>
      <w:ins w:id="461" w:author="Editor 2" w:date="2025-08-30T01:16:12Z">
        <w:r>
          <w:rPr>
            <w:lang w:val="en-US"/>
          </w:rPr>
          <w:t xml:space="preserve">the </w:t>
        </w:r>
      </w:ins>
      <w:r w:rsidRPr="009E7CE7">
        <w:rPr>
          <w:lang w:val="en-US"/>
        </w:rPr>
        <w:t xml:space="preserve">optical density at 600 nm (OD₆₀₀) </w:t>
      </w:r>
      <w:del w:id="462" w:author="Editor 2" w:date="2025-08-30T01:16:12Z">
        <w:r w:rsidRPr="009E7CE7">
          <w:rPr>
            <w:lang w:val="en-US"/>
          </w:rPr>
          <w:delText>using</w:delText>
        </w:r>
      </w:del>
      <w:ins w:id="463" w:author="Editor 2" w:date="2025-08-30T01:16:12Z">
        <w:r>
          <w:rPr>
            <w:lang w:val="en-US"/>
          </w:rPr>
          <w:t>via</w:t>
        </w:r>
      </w:ins>
      <w:r w:rsidRPr="009E7CE7">
        <w:rPr>
          <w:lang w:val="en-US"/>
        </w:rPr>
        <w:t xml:space="preserve"> a Rayleigh UV–Vis spectrophotometer (Rayleigh Instruments, China). Additionally, bacterial viability was estimated by serial dilution and plating on nutrient agar supplemented with corresponding NaCl concentrations. Colony-forming units (</w:t>
      </w:r>
      <w:del w:id="464" w:author="Editor 2" w:date="2025-08-30T01:16:12Z">
        <w:r w:rsidRPr="009E7CE7">
          <w:rPr>
            <w:lang w:val="en-US"/>
          </w:rPr>
          <w:delText>CFU</w:delText>
        </w:r>
      </w:del>
      <w:ins w:id="465" w:author="Editor 2" w:date="2025-08-30T01:16:12Z">
        <w:r>
          <w:rPr>
            <w:lang w:val="en-US"/>
          </w:rPr>
          <w:t>CFUs</w:t>
        </w:r>
      </w:ins>
      <w:r w:rsidRPr="009E7CE7">
        <w:rPr>
          <w:lang w:val="en-US"/>
        </w:rPr>
        <w:t xml:space="preserve">) were enumerated after 48 hours of incubation. All </w:t>
      </w:r>
      <w:ins w:id="466" w:author="Editor 2" w:date="2025-08-30T01:16:12Z">
        <w:r>
          <w:rPr>
            <w:lang w:val="en-US"/>
          </w:rPr>
          <w:t xml:space="preserve">the </w:t>
        </w:r>
      </w:ins>
      <w:r w:rsidRPr="009E7CE7">
        <w:rPr>
          <w:lang w:val="en-US"/>
        </w:rPr>
        <w:t>experiments were conducted in triplicate.</w:t>
      </w:r>
    </w:p>
    <w:p w:rsidR="002F03EE" w14:paraId="236C5F48" w14:textId="77777777">
      <w:pPr>
        <w:spacing w:line="240" w:lineRule="auto"/>
        <w:jc w:val="left"/>
        <w:rPr>
          <w:rFonts w:eastAsia="Times New Roman"/>
          <w:snapToGrid w:val="0"/>
          <w:szCs w:val="22"/>
          <w:lang w:eastAsia="de-DE" w:bidi="en-US"/>
        </w:rPr>
      </w:pPr>
      <w:r>
        <w:rPr>
          <w:lang w:val="en-US"/>
        </w:rPr>
        <w:br w:type="page"/>
      </w:r>
    </w:p>
    <w:p w:rsidR="009E7CE7" w:rsidP="008E2E61" w14:paraId="4E02DF45" w14:textId="77777777">
      <w:pPr>
        <w:pStyle w:val="MDPI31text"/>
      </w:pPr>
    </w:p>
    <w:p w:rsidR="009E7CE7" w:rsidP="002F03EE" w14:paraId="5C0B0645" w14:textId="6B9C9B36">
      <w:pPr>
        <w:pStyle w:val="MDPI22heading2"/>
        <w:spacing w:before="240"/>
      </w:pPr>
      <w:r w:rsidRPr="008E2E61">
        <w:rPr>
          <w:lang w:val="en-US"/>
        </w:rPr>
        <w:t>4.3. Inoculum preparation and seed treatment</w:t>
      </w:r>
    </w:p>
    <w:p w:rsidR="009E7CE7" w:rsidRPr="00983AF9" w:rsidP="008E2E61" w14:paraId="79A5A891" w14:textId="36DCB34A">
      <w:pPr>
        <w:pStyle w:val="MDPI31text"/>
      </w:pPr>
      <w:r w:rsidRPr="00983AF9">
        <w:rPr>
          <w:lang w:val="en-US"/>
        </w:rPr>
        <w:t xml:space="preserve">Following the salinity assay, the </w:t>
      </w:r>
      <w:r w:rsidRPr="00983AF9">
        <w:rPr>
          <w:i/>
          <w:iCs/>
          <w:lang w:val="en-US"/>
        </w:rPr>
        <w:t>A. brasiliense</w:t>
      </w:r>
      <w:r w:rsidRPr="00983AF9">
        <w:rPr>
          <w:lang w:val="en-US"/>
        </w:rPr>
        <w:t xml:space="preserve"> strains BR-11001 (rhizospheric) and BR-11002 (endophytic) were selected for further experiments </w:t>
      </w:r>
      <w:del w:id="467" w:author="Editor 2" w:date="2025-08-30T01:16:12Z">
        <w:r w:rsidRPr="00983AF9">
          <w:rPr>
            <w:lang w:val="en-US"/>
          </w:rPr>
          <w:delText>due to</w:delText>
        </w:r>
      </w:del>
      <w:ins w:id="468" w:author="Editor 2" w:date="2025-08-30T01:16:12Z">
        <w:r>
          <w:rPr>
            <w:lang w:val="en-US"/>
          </w:rPr>
          <w:t>because of</w:t>
        </w:r>
      </w:ins>
      <w:r w:rsidRPr="00983AF9">
        <w:rPr>
          <w:lang w:val="en-US"/>
        </w:rPr>
        <w:t xml:space="preserve"> their superior growth performance under saline conditions. These strains were individually cultured in 250 mL of LB broth at 35</w:t>
      </w:r>
      <w:r w:rsidRPr="00983AF9">
        <w:rPr>
          <w:rFonts w:ascii="Times New Roman" w:hAnsi="Times New Roman"/>
          <w:lang w:val="en-US"/>
        </w:rPr>
        <w:t> </w:t>
      </w:r>
      <w:r w:rsidRPr="00983AF9">
        <w:rPr>
          <w:lang w:val="en-US"/>
        </w:rPr>
        <w:t xml:space="preserve">°C for 24 hours </w:t>
      </w:r>
      <w:del w:id="469" w:author="Editor 2" w:date="2025-08-30T01:16:12Z">
        <w:r w:rsidRPr="00983AF9">
          <w:rPr>
            <w:lang w:val="en-US"/>
          </w:rPr>
          <w:delText>using</w:delText>
        </w:r>
      </w:del>
      <w:ins w:id="470" w:author="Editor 2" w:date="2025-08-30T01:16:12Z">
        <w:r>
          <w:rPr>
            <w:lang w:val="en-US"/>
          </w:rPr>
          <w:t>on</w:t>
        </w:r>
      </w:ins>
      <w:r w:rsidRPr="00983AF9">
        <w:rPr>
          <w:lang w:val="en-US"/>
        </w:rPr>
        <w:t xml:space="preserve"> an orbital shaker (PsycroTherm, New Brunswick Scientific, USA) at 120 rpm. Bacterial cells were harvested by centrifugation (5,000</w:t>
      </w:r>
      <w:r w:rsidRPr="00983AF9">
        <w:rPr>
          <w:rFonts w:ascii="Times New Roman" w:hAnsi="Times New Roman"/>
          <w:lang w:val="en-US"/>
        </w:rPr>
        <w:t> </w:t>
      </w:r>
      <w:r w:rsidRPr="00983AF9">
        <w:rPr>
          <w:rFonts w:cs="Palatino Linotype"/>
          <w:lang w:val="en-US"/>
        </w:rPr>
        <w:t>×</w:t>
      </w:r>
      <w:r w:rsidRPr="00983AF9">
        <w:rPr>
          <w:rFonts w:ascii="Times New Roman" w:hAnsi="Times New Roman"/>
          <w:lang w:val="en-US"/>
        </w:rPr>
        <w:t> </w:t>
      </w:r>
      <w:r w:rsidRPr="00983AF9">
        <w:rPr>
          <w:lang w:val="en-US"/>
        </w:rPr>
        <w:t xml:space="preserve">g, 10 minutes) and resuspended in sterile distilled water. The final suspension was adjusted to </w:t>
      </w:r>
      <w:ins w:id="471" w:author="Editor 2" w:date="2025-08-30T01:16:12Z">
        <w:r>
          <w:rPr>
            <w:lang w:val="en-US"/>
          </w:rPr>
          <w:t xml:space="preserve">an </w:t>
        </w:r>
      </w:ins>
      <w:r w:rsidRPr="00983AF9">
        <w:rPr>
          <w:lang w:val="en-US"/>
        </w:rPr>
        <w:t>OD₆₀₀ = 0.400, corresponding to an approximate density of 10⁸ CFU/mL.</w:t>
      </w:r>
    </w:p>
    <w:p w:rsidR="002F03EE" w:rsidP="006741C3" w14:paraId="1BF9728A" w14:textId="205E8E44">
      <w:pPr>
        <w:pStyle w:val="MDPI31text"/>
      </w:pPr>
      <w:r w:rsidRPr="00983AF9">
        <w:rPr>
          <w:lang w:val="en-US"/>
        </w:rPr>
        <w:t>Quinoa seeds were disinfected by immersion in 7</w:t>
      </w:r>
      <w:r w:rsidRPr="00983AF9">
        <w:rPr>
          <w:lang w:val="en-US"/>
        </w:rPr>
        <w:t>5%</w:t>
      </w:r>
      <w:r w:rsidRPr="00983AF9">
        <w:rPr>
          <w:lang w:val="en-US"/>
        </w:rPr>
        <w:t xml:space="preserve"> ethanol for 1 minute, followed by treatment with </w:t>
      </w:r>
      <w:r w:rsidRPr="00983AF9">
        <w:rPr>
          <w:lang w:val="en-US"/>
        </w:rPr>
        <w:t>2%</w:t>
      </w:r>
      <w:r w:rsidRPr="00983AF9">
        <w:rPr>
          <w:lang w:val="en-US"/>
        </w:rPr>
        <w:t xml:space="preserve"> sodium hypochlorite for 2 minutes. Seeds were then rinsed thoroughly three times </w:t>
      </w:r>
      <w:r w:rsidRPr="00983AF9">
        <w:rPr>
          <w:color w:val="000000" w:themeColor="text1"/>
          <w:lang w:val="en-US"/>
        </w:rPr>
        <w:t>with sterile distilled water. For inoculation, sterilized seeds were soaked in the bacterial suspension for 45 minutes at 2</w:t>
      </w:r>
      <w:ins w:id="472" w:author="Editor" w:date="2025-08-30T01:16:14Z">
        <w:r w:rsidRPr="00983AF9">
          <w:rPr>
            <w:color w:val="000000" w:themeColor="text1"/>
            <w:lang w:val="en-US"/>
          </w:rPr>
          <w:t>5 °C</w:t>
        </w:r>
      </w:ins>
      <w:del w:id="473" w:author="Editor" w:date="2025-08-30T01:16:14Z">
        <w:r w:rsidRPr="00983AF9">
          <w:rPr>
            <w:color w:val="000000" w:themeColor="text1"/>
            <w:lang w:val="en-US"/>
          </w:rPr>
          <w:delText>5°C</w:delText>
        </w:r>
      </w:del>
      <w:r w:rsidRPr="00983AF9">
        <w:rPr>
          <w:color w:val="000000" w:themeColor="text1"/>
          <w:lang w:val="en-US"/>
        </w:rPr>
        <w:t xml:space="preserve">, following the methodology outlined by Barbieri </w:t>
      </w:r>
      <w:r w:rsidRPr="00983AF9">
        <w:rPr>
          <w:color w:val="000000" w:themeColor="text1"/>
          <w:lang w:val="en-US"/>
        </w:rPr>
        <w:t>et al</w:t>
      </w:r>
      <w:r w:rsidRPr="00983AF9">
        <w:rPr>
          <w:color w:val="000000" w:themeColor="text1"/>
          <w:lang w:val="en-US"/>
        </w:rPr>
        <w:t xml:space="preserve">. </w:t>
      </w:r>
      <w:hyperlink r:id="rId37" w:history="1">
        <w:r w:rsidRPr="006C630A">
          <w:rPr>
            <w:rStyle w:val="Hyperlink"/>
            <w:color w:val="000000" w:themeColor="text1"/>
            <w:lang w:val="en-US"/>
          </w:rPr>
          <w:t>[17]</w:t>
        </w:r>
      </w:hyperlink>
      <w:r w:rsidRPr="006C630A">
        <w:rPr>
          <w:color w:val="000000" w:themeColor="text1"/>
          <w:lang w:val="en-US"/>
        </w:rPr>
        <w:t>.</w:t>
      </w:r>
    </w:p>
    <w:p w:rsidR="009E7CE7" w:rsidP="002F03EE" w14:paraId="773C8CF7" w14:textId="348036B1">
      <w:pPr>
        <w:pStyle w:val="MDPI22heading2"/>
        <w:spacing w:before="240"/>
      </w:pPr>
      <w:r w:rsidRPr="008E2E61">
        <w:rPr>
          <w:lang w:val="en-US"/>
        </w:rPr>
        <w:t>4.4. Germination assay under salinity stress</w:t>
      </w:r>
    </w:p>
    <w:p w:rsidR="009E7CE7" w:rsidRPr="00983AF9" w:rsidP="008E2E61" w14:paraId="6FE3FD17" w14:textId="67B8D7D1">
      <w:pPr>
        <w:pStyle w:val="MDPI31text"/>
        <w:rPr>
          <w:color w:val="000000" w:themeColor="text1"/>
        </w:rPr>
      </w:pPr>
      <w:r w:rsidRPr="00983AF9">
        <w:rPr>
          <w:lang w:val="en-US"/>
        </w:rPr>
        <w:t xml:space="preserve">The germination experiment was structured as a completely randomized block design (CRBD) within a 3 × 4 factorial framework, incorporating three inoculation </w:t>
      </w:r>
      <w:del w:id="474" w:author="Editor 2" w:date="2025-08-30T01:16:12Z">
        <w:r w:rsidRPr="00983AF9">
          <w:rPr>
            <w:lang w:val="en-US"/>
          </w:rPr>
          <w:delText xml:space="preserve">treatments - </w:delText>
        </w:r>
      </w:del>
      <w:del w:id="475" w:author="Editor 2" w:date="2025-08-30T01:16:12Z">
        <w:r w:rsidRPr="00983AF9">
          <w:rPr>
            <w:i/>
            <w:iCs/>
            <w:lang w:val="en-US"/>
          </w:rPr>
          <w:delText>A</w:delText>
        </w:r>
      </w:del>
      <w:ins w:id="476" w:author="Editor 2" w:date="2025-08-30T01:16:12Z">
        <w:r>
          <w:rPr>
            <w:i/>
            <w:iCs/>
            <w:lang w:val="en-US"/>
          </w:rPr>
          <w:t>treatments—A</w:t>
        </w:r>
      </w:ins>
      <w:r w:rsidRPr="00983AF9">
        <w:rPr>
          <w:i/>
          <w:iCs/>
          <w:lang w:val="en-US"/>
        </w:rPr>
        <w:t xml:space="preserve">. brasilense </w:t>
      </w:r>
      <w:r w:rsidRPr="00983AF9">
        <w:rPr>
          <w:lang w:val="en-US"/>
        </w:rPr>
        <w:t xml:space="preserve">BR-11001, BR-11002, and a </w:t>
      </w:r>
      <w:del w:id="477" w:author="Editor 2" w:date="2025-08-30T01:16:12Z">
        <w:r w:rsidRPr="00983AF9">
          <w:rPr>
            <w:lang w:val="en-US"/>
          </w:rPr>
          <w:delText>non-inoculated control - and</w:delText>
        </w:r>
      </w:del>
      <w:ins w:id="478" w:author="Editor 2" w:date="2025-08-30T01:16:12Z">
        <w:r>
          <w:rPr>
            <w:lang w:val="en-US"/>
          </w:rPr>
          <w:t>noninoculated control—and</w:t>
        </w:r>
      </w:ins>
      <w:r w:rsidRPr="00983AF9">
        <w:rPr>
          <w:lang w:val="en-US"/>
        </w:rPr>
        <w:t xml:space="preserve"> four sodium chloride (NaCl) </w:t>
      </w:r>
      <w:del w:id="479" w:author="Editor 2" w:date="2025-08-30T01:16:12Z">
        <w:r w:rsidRPr="00983AF9">
          <w:rPr>
            <w:lang w:val="en-US"/>
          </w:rPr>
          <w:delText>levels: 0</w:delText>
        </w:r>
      </w:del>
      <w:ins w:id="480" w:author="Editor 2" w:date="2025-08-30T01:16:12Z">
        <w:r>
          <w:rPr>
            <w:lang w:val="en-US"/>
          </w:rPr>
          <w:t>concentrations—0</w:t>
        </w:r>
      </w:ins>
      <w:r w:rsidRPr="00983AF9">
        <w:rPr>
          <w:lang w:val="en-US"/>
        </w:rPr>
        <w:t>, 150, 300, and 450</w:t>
      </w:r>
      <w:r w:rsidRPr="00983AF9">
        <w:rPr>
          <w:rFonts w:ascii="Times New Roman" w:hAnsi="Times New Roman"/>
          <w:lang w:val="en-US"/>
        </w:rPr>
        <w:t> </w:t>
      </w:r>
      <w:r w:rsidRPr="00983AF9">
        <w:rPr>
          <w:lang w:val="en-US"/>
        </w:rPr>
        <w:t>mM. This resulted in 12 treatment combinations, each replicated four times</w:t>
      </w:r>
      <w:del w:id="481" w:author="Editor 2" w:date="2025-08-30T01:16:12Z">
        <w:r w:rsidRPr="00983AF9">
          <w:rPr>
            <w:lang w:val="en-US"/>
          </w:rPr>
          <w:delText xml:space="preserve"> using</w:delText>
        </w:r>
      </w:del>
      <w:ins w:id="482" w:author="Editor 2" w:date="2025-08-30T01:16:12Z">
        <w:r>
          <w:rPr>
            <w:lang w:val="en-US"/>
          </w:rPr>
          <w:t>, with</w:t>
        </w:r>
      </w:ins>
      <w:r w:rsidRPr="00983AF9">
        <w:rPr>
          <w:lang w:val="en-US"/>
        </w:rPr>
        <w:t xml:space="preserve"> 50 seeds per replicate. Seeds were sown on germination paper moistened with NaCl solution at a volume equal to 2.5 times the dry weight of the paper and enclosed in seed </w:t>
      </w:r>
      <w:r w:rsidRPr="00983AF9">
        <w:rPr>
          <w:color w:val="000000" w:themeColor="text1"/>
          <w:lang w:val="en-US"/>
        </w:rPr>
        <w:t xml:space="preserve">germination boxes </w:t>
      </w:r>
      <w:hyperlink r:id="rId38" w:history="1">
        <w:r w:rsidRPr="00983AF9">
          <w:rPr>
            <w:rStyle w:val="Hyperlink"/>
            <w:color w:val="000000" w:themeColor="text1"/>
            <w:lang w:val="en-US"/>
          </w:rPr>
          <w:t>[18,19]</w:t>
        </w:r>
      </w:hyperlink>
      <w:r w:rsidRPr="00983AF9">
        <w:rPr>
          <w:color w:val="000000" w:themeColor="text1"/>
          <w:lang w:val="en-US"/>
        </w:rPr>
        <w:t xml:space="preserve">. The germination process was carried out in a growth chamber set at </w:t>
      </w:r>
      <w:del w:id="483" w:author="Editor 2" w:date="2025-08-30T01:16:12Z">
        <w:r w:rsidRPr="00983AF9">
          <w:rPr>
            <w:color w:val="000000" w:themeColor="text1"/>
            <w:lang w:val="en-US"/>
          </w:rPr>
          <w:delText>18</w:delText>
        </w:r>
      </w:del>
      <w:del w:id="484" w:author="Editor 2" w:date="2025-08-30T01:16:12Z">
        <w:r w:rsidRPr="00983AF9">
          <w:rPr>
            <w:rFonts w:ascii="Times New Roman" w:hAnsi="Times New Roman"/>
            <w:color w:val="000000" w:themeColor="text1"/>
            <w:lang w:val="en-US"/>
          </w:rPr>
          <w:delText> </w:delText>
        </w:r>
      </w:del>
      <w:del w:id="485" w:author="Editor 2" w:date="2025-08-30T01:16:12Z">
        <w:r w:rsidRPr="00983AF9">
          <w:rPr>
            <w:color w:val="000000" w:themeColor="text1"/>
            <w:lang w:val="en-US"/>
          </w:rPr>
          <w:delText>°C</w:delText>
        </w:r>
      </w:del>
      <w:ins w:id="486" w:author="Editor 2" w:date="2025-08-30T01:16:12Z">
        <w:r>
          <w:rPr>
            <w:color w:themeColor="tx1"/>
            <w:lang w:val="en-US"/>
          </w:rPr>
          <w:t>1</w:t>
        </w:r>
      </w:ins>
      <w:ins w:id="487" w:author="Editor" w:date="2025-08-30T01:16:14Z">
        <w:r>
          <w:rPr>
            <w:color w:themeColor="tx1"/>
            <w:lang w:val="en-US"/>
          </w:rPr>
          <w:t>8 °C</w:t>
        </w:r>
      </w:ins>
      <w:ins w:id="488" w:author="Editor 2" w:date="2025-08-30T01:16:12Z">
        <w:del w:id="489" w:author="Editor" w:date="2025-08-30T01:16:14Z">
          <w:r>
            <w:rPr>
              <w:color w:themeColor="tx1"/>
              <w:lang w:val="en-US"/>
            </w:rPr>
            <w:delText>8°C</w:delText>
          </w:r>
        </w:del>
      </w:ins>
      <w:r w:rsidRPr="00983AF9">
        <w:rPr>
          <w:color w:val="000000" w:themeColor="text1"/>
          <w:lang w:val="en-US"/>
        </w:rPr>
        <w:t xml:space="preserve"> for a period of 10 days. On the fourth day, rehydration was performed using the respective saline solution.</w:t>
      </w:r>
    </w:p>
    <w:p w:rsidR="009E7CE7" w:rsidP="006741C3" w14:paraId="28DDD9E1" w14:textId="77D7D5B3">
      <w:pPr>
        <w:pStyle w:val="MDPI31text"/>
      </w:pPr>
      <w:r w:rsidRPr="00983AF9">
        <w:rPr>
          <w:color w:val="000000" w:themeColor="text1"/>
          <w:lang w:val="en-US"/>
        </w:rPr>
        <w:t xml:space="preserve">Daily observations were made to monitor radicle emergence, with germination considered effective when the radicle extended at least 2 mm, following the International Rules for Seed Testing </w:t>
      </w:r>
      <w:hyperlink r:id="rId39" w:history="1">
        <w:r w:rsidRPr="00983AF9">
          <w:rPr>
            <w:rStyle w:val="Hyperlink"/>
            <w:color w:val="000000" w:themeColor="text1"/>
            <w:lang w:val="en-US"/>
          </w:rPr>
          <w:t>[20]</w:t>
        </w:r>
      </w:hyperlink>
      <w:r w:rsidRPr="00983AF9">
        <w:rPr>
          <w:color w:val="000000" w:themeColor="text1"/>
          <w:lang w:val="en-US"/>
        </w:rPr>
        <w:t xml:space="preserve">. To quantify germination performance and seed </w:t>
      </w:r>
      <w:del w:id="490" w:author="Editor 2" w:date="2025-08-30T01:16:12Z">
        <w:r w:rsidRPr="00983AF9">
          <w:rPr>
            <w:color w:val="000000" w:themeColor="text1"/>
            <w:lang w:val="en-US"/>
          </w:rPr>
          <w:delText>vigor</w:delText>
        </w:r>
      </w:del>
      <w:ins w:id="491" w:author="Editor" w:date="2025-08-30T01:16:18Z">
        <w:r>
          <w:rPr>
            <w:color w:themeColor="tx1"/>
            <w:lang w:val="en-US"/>
          </w:rPr>
          <w:t>vigor</w:t>
        </w:r>
      </w:ins>
      <w:ins w:id="492" w:author="Editor 2" w:date="2025-08-30T01:16:12Z">
        <w:del w:id="493" w:author="Editor" w:date="2025-08-30T01:16:18Z">
          <w:r>
            <w:rPr>
              <w:color w:themeColor="tx1"/>
              <w:lang w:val="en-US"/>
            </w:rPr>
            <w:delText>vigour</w:delText>
          </w:r>
        </w:del>
      </w:ins>
      <w:r w:rsidRPr="00983AF9">
        <w:rPr>
          <w:color w:val="000000" w:themeColor="text1"/>
          <w:lang w:val="en-US"/>
        </w:rPr>
        <w:t xml:space="preserve">, the following </w:t>
      </w:r>
      <w:r w:rsidRPr="00983AF9">
        <w:rPr>
          <w:color w:val="000000" w:themeColor="text1"/>
          <w:lang w:val="en-US"/>
        </w:rPr>
        <w:t>indices</w:t>
      </w:r>
      <w:r w:rsidRPr="00983AF9">
        <w:rPr>
          <w:color w:val="000000" w:themeColor="text1"/>
          <w:lang w:val="en-US"/>
        </w:rPr>
        <w:t xml:space="preserve"> were calculated: </w:t>
      </w:r>
      <w:del w:id="494" w:author="Editor 2" w:date="2025-08-30T01:16:12Z">
        <w:r w:rsidRPr="00983AF9">
          <w:rPr>
            <w:color w:val="000000" w:themeColor="text1"/>
            <w:lang w:val="en-US"/>
          </w:rPr>
          <w:delText>Germination Percentage</w:delText>
        </w:r>
      </w:del>
      <w:ins w:id="495" w:author="Editor 2" w:date="2025-08-30T01:16:12Z">
        <w:r>
          <w:rPr>
            <w:color w:themeColor="tx1"/>
            <w:lang w:val="en-US"/>
          </w:rPr>
          <w:t>germination percentage</w:t>
        </w:r>
      </w:ins>
      <w:r w:rsidRPr="00983AF9">
        <w:rPr>
          <w:color w:val="000000" w:themeColor="text1"/>
          <w:lang w:val="en-US"/>
        </w:rPr>
        <w:t xml:space="preserve"> (GP), </w:t>
      </w:r>
      <w:del w:id="496" w:author="Editor 2" w:date="2025-08-30T01:16:12Z">
        <w:r w:rsidRPr="00983AF9">
          <w:rPr>
            <w:color w:val="000000" w:themeColor="text1"/>
            <w:lang w:val="en-US"/>
          </w:rPr>
          <w:delText>Mean Germination Time (MGT), Synchronization Index (SYN), and Uncertainty Index</w:delText>
        </w:r>
      </w:del>
      <w:ins w:id="497" w:author="Editor 2" w:date="2025-08-30T01:16:12Z">
        <w:r>
          <w:rPr>
            <w:color w:themeColor="tx1"/>
            <w:lang w:val="en-US"/>
          </w:rPr>
          <w:t>mean germination time (MGT), synchronization index (SYN), and uncertainty index</w:t>
        </w:r>
      </w:ins>
      <w:r w:rsidRPr="00983AF9">
        <w:rPr>
          <w:color w:val="000000" w:themeColor="text1"/>
          <w:lang w:val="en-US"/>
        </w:rPr>
        <w:t xml:space="preserve"> (UNC). These metrics were derived </w:t>
      </w:r>
      <w:del w:id="498" w:author="Editor 2" w:date="2025-08-30T01:16:12Z">
        <w:r w:rsidRPr="00983AF9">
          <w:rPr>
            <w:color w:val="000000" w:themeColor="text1"/>
            <w:lang w:val="en-US"/>
          </w:rPr>
          <w:delText>using</w:delText>
        </w:r>
      </w:del>
      <w:ins w:id="499" w:author="Editor 2" w:date="2025-08-30T01:16:12Z">
        <w:r>
          <w:rPr>
            <w:color w:themeColor="tx1"/>
            <w:lang w:val="en-US"/>
          </w:rPr>
          <w:t>via</w:t>
        </w:r>
      </w:ins>
      <w:r w:rsidRPr="00983AF9">
        <w:rPr>
          <w:color w:val="000000" w:themeColor="text1"/>
          <w:lang w:val="en-US"/>
        </w:rPr>
        <w:t xml:space="preserve"> the equations described by Ranal and Santana </w:t>
      </w:r>
      <w:hyperlink r:id="rId40" w:history="1">
        <w:r w:rsidRPr="00983AF9">
          <w:rPr>
            <w:rStyle w:val="Hyperlink"/>
            <w:color w:val="000000" w:themeColor="text1"/>
            <w:lang w:val="en-US"/>
          </w:rPr>
          <w:t>[21]</w:t>
        </w:r>
      </w:hyperlink>
      <w:r w:rsidRPr="00983AF9">
        <w:rPr>
          <w:color w:val="000000" w:themeColor="text1"/>
          <w:lang w:val="en-US"/>
        </w:rPr>
        <w:t xml:space="preserve"> and implemented in the GerminaR R package </w:t>
      </w:r>
      <w:hyperlink r:id="rId41" w:history="1">
        <w:r w:rsidRPr="00983AF9">
          <w:rPr>
            <w:rStyle w:val="Hyperlink"/>
            <w:color w:val="000000" w:themeColor="text1"/>
            <w:lang w:val="en-US"/>
          </w:rPr>
          <w:t>[22]</w:t>
        </w:r>
      </w:hyperlink>
      <w:r w:rsidRPr="00983AF9">
        <w:rPr>
          <w:color w:val="000000" w:themeColor="text1"/>
          <w:lang w:val="en-US"/>
        </w:rPr>
        <w:t>.</w:t>
      </w:r>
    </w:p>
    <w:p w:rsidR="009E7CE7" w:rsidP="00667856" w14:paraId="66DA79D0" w14:textId="67EB20CF">
      <w:pPr>
        <w:pStyle w:val="MDPI22heading2"/>
        <w:spacing w:before="240"/>
      </w:pPr>
      <w:r w:rsidRPr="008E2E61">
        <w:rPr>
          <w:lang w:val="en-US"/>
        </w:rPr>
        <w:t>4.5. Seedling growth evaluation</w:t>
      </w:r>
    </w:p>
    <w:p w:rsidR="009E7CE7" w:rsidRPr="00983AF9" w:rsidP="008E2E61" w14:paraId="1779AEBC" w14:textId="77777777">
      <w:pPr>
        <w:pStyle w:val="MDPI31text"/>
      </w:pPr>
      <w:r w:rsidRPr="00983AF9">
        <w:rPr>
          <w:lang w:val="en-US"/>
        </w:rPr>
        <w:t xml:space="preserve">Seedling morphometric measurements were collected 10 days after sowing to assess early-stage biomass accumulation and physiological performance under saline stress conditions. Shoot and root lengths were recorded in centimeters, </w:t>
      </w:r>
      <w:del w:id="500" w:author="Editor 2" w:date="2025-08-30T01:16:12Z">
        <w:r w:rsidRPr="00983AF9">
          <w:rPr>
            <w:lang w:val="en-US"/>
          </w:rPr>
          <w:delText>while</w:delText>
        </w:r>
      </w:del>
      <w:ins w:id="501" w:author="Editor 2" w:date="2025-08-30T01:16:12Z">
        <w:r>
          <w:rPr>
            <w:lang w:val="en-US"/>
          </w:rPr>
          <w:t>whereas</w:t>
        </w:r>
      </w:ins>
      <w:r w:rsidRPr="00983AF9">
        <w:rPr>
          <w:lang w:val="en-US"/>
        </w:rPr>
        <w:t xml:space="preserve"> dry biomass was determined in grams after drying the seedlings in a forced-air oven at 65</w:t>
      </w:r>
      <w:r w:rsidRPr="00983AF9">
        <w:rPr>
          <w:rFonts w:ascii="Times New Roman" w:hAnsi="Times New Roman"/>
          <w:lang w:val="en-US"/>
        </w:rPr>
        <w:t> </w:t>
      </w:r>
      <w:r w:rsidRPr="00983AF9">
        <w:rPr>
          <w:lang w:val="en-US"/>
        </w:rPr>
        <w:t xml:space="preserve">°C until a constant weight was achieved. The seedling </w:t>
      </w:r>
      <w:del w:id="502" w:author="Editor 2" w:date="2025-08-30T01:16:12Z">
        <w:r w:rsidRPr="00983AF9">
          <w:rPr>
            <w:lang w:val="en-US"/>
          </w:rPr>
          <w:delText>vigor</w:delText>
        </w:r>
      </w:del>
      <w:ins w:id="503" w:author="Editor" w:date="2025-08-30T01:16:18Z">
        <w:r>
          <w:rPr>
            <w:lang w:val="en-US"/>
          </w:rPr>
          <w:t>vigor</w:t>
        </w:r>
      </w:ins>
      <w:ins w:id="504" w:author="Editor 2" w:date="2025-08-30T01:16:12Z">
        <w:del w:id="505" w:author="Editor" w:date="2025-08-30T01:16:18Z">
          <w:r>
            <w:rPr>
              <w:lang w:val="en-US"/>
            </w:rPr>
            <w:delText>vigour</w:delText>
          </w:r>
        </w:del>
      </w:ins>
      <w:r w:rsidRPr="00983AF9">
        <w:rPr>
          <w:lang w:val="en-US"/>
        </w:rPr>
        <w:t xml:space="preserve"> index (SVI) was used as an integrative metric to assess early plant development </w:t>
      </w:r>
      <w:r w:rsidRPr="00983AF9">
        <w:rPr>
          <w:color w:val="000000" w:themeColor="text1"/>
          <w:lang w:val="en-US"/>
        </w:rPr>
        <w:t xml:space="preserve">under stress conditions by combining seed germination capacity and seedling growth performance </w:t>
      </w:r>
      <w:hyperlink r:id="rId42" w:history="1">
        <w:r w:rsidRPr="00983AF9">
          <w:rPr>
            <w:rStyle w:val="Hyperlink"/>
            <w:color w:val="000000" w:themeColor="text1"/>
            <w:lang w:val="en-US"/>
          </w:rPr>
          <w:t>[23]</w:t>
        </w:r>
      </w:hyperlink>
      <w:r w:rsidRPr="00983AF9">
        <w:rPr>
          <w:color w:val="000000" w:themeColor="text1"/>
          <w:lang w:val="en-US"/>
        </w:rPr>
        <w:t xml:space="preserve">. The </w:t>
      </w:r>
      <w:r w:rsidRPr="00983AF9">
        <w:rPr>
          <w:lang w:val="en-US"/>
        </w:rPr>
        <w:t xml:space="preserve">SVI was calculated </w:t>
      </w:r>
      <w:del w:id="506" w:author="Editor 2" w:date="2025-08-30T01:16:12Z">
        <w:r w:rsidRPr="00983AF9">
          <w:rPr>
            <w:lang w:val="en-US"/>
          </w:rPr>
          <w:delText>using</w:delText>
        </w:r>
      </w:del>
      <w:ins w:id="507" w:author="Editor 2" w:date="2025-08-30T01:16:12Z">
        <w:r>
          <w:rPr>
            <w:lang w:val="en-US"/>
          </w:rPr>
          <w:t>via</w:t>
        </w:r>
      </w:ins>
      <w:r w:rsidRPr="00983AF9">
        <w:rPr>
          <w:lang w:val="en-US"/>
        </w:rPr>
        <w:t xml:space="preserve"> the </w:t>
      </w:r>
      <w:ins w:id="508" w:author="Editor 2" w:date="2025-08-30T01:16:12Z">
        <w:r>
          <w:rPr>
            <w:lang w:val="en-US"/>
          </w:rPr>
          <w:t xml:space="preserve">following </w:t>
        </w:r>
      </w:ins>
      <w:r w:rsidRPr="00983AF9">
        <w:rPr>
          <w:lang w:val="en-US"/>
        </w:rPr>
        <w:t>formula:</w:t>
      </w:r>
    </w:p>
    <w:p w:rsidR="00E90AF5" w:rsidRPr="00E90AF5" w:rsidP="00E90AF5" w14:paraId="27E939DE" w14:textId="77777777">
      <m:oMathPara>
        <m:oMathParaPr>
          <m:jc m:val="center"/>
        </m:oMathParaPr>
        <m:oMath>
          <m:r>
            <m:rPr>
              <m:nor/>
            </m:rPr>
            <w:rPr>
              <w:lang w:val="en-US"/>
            </w:rPr>
            <m:t>SVI</m:t>
          </m:r>
          <m:r>
            <m:rPr>
              <m:sty m:val="p"/>
            </m:rPr>
            <w:rPr>
              <w:rFonts w:ascii="Cambria Math" w:hAnsi="Cambria Math"/>
              <w:lang w:val="en-US"/>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lang w:val="en-US"/>
                        </w:rPr>
                        <m:t>L</m:t>
                      </m:r>
                    </m:e>
                    <m:sub>
                      <m:r>
                        <w:rPr>
                          <w:rFonts w:ascii="Cambria Math" w:hAnsi="Cambria Math"/>
                          <w:lang w:val="en-US"/>
                        </w:rPr>
                        <m:t>r</m:t>
                      </m:r>
                    </m:sub>
                  </m:sSub>
                </m:e>
              </m:bar>
              <m:r>
                <m:rPr>
                  <m:sty m:val="p"/>
                </m:rPr>
                <w:rPr>
                  <w:rFonts w:ascii="Cambria Math" w:hAnsi="Cambria Math"/>
                  <w:lang w:val="en-US"/>
                </w:rPr>
                <m:t>+</m:t>
              </m:r>
              <m:bar>
                <m:barPr>
                  <m:pos m:val="top"/>
                  <m:ctrlPr>
                    <w:rPr>
                      <w:rFonts w:ascii="Cambria Math" w:hAnsi="Cambria Math"/>
                    </w:rPr>
                  </m:ctrlPr>
                </m:barPr>
                <m:e>
                  <m:sSub>
                    <m:sSubPr>
                      <m:ctrlPr>
                        <w:rPr>
                          <w:rFonts w:ascii="Cambria Math" w:hAnsi="Cambria Math"/>
                        </w:rPr>
                      </m:ctrlPr>
                    </m:sSubPr>
                    <m:e>
                      <m:r>
                        <w:rPr>
                          <w:rFonts w:ascii="Cambria Math" w:hAnsi="Cambria Math"/>
                          <w:lang w:val="en-US"/>
                        </w:rPr>
                        <m:t>L</m:t>
                      </m:r>
                    </m:e>
                    <m:sub>
                      <m:r>
                        <w:rPr>
                          <w:rFonts w:ascii="Cambria Math" w:hAnsi="Cambria Math"/>
                          <w:lang w:val="en-US"/>
                        </w:rPr>
                        <m:t>s</m:t>
                      </m:r>
                    </m:sub>
                  </m:sSub>
                </m:e>
              </m:bar>
            </m:e>
          </m:d>
          <m:r>
            <m:rPr>
              <m:sty m:val="p"/>
            </m:rPr>
            <w:rPr>
              <w:rFonts w:ascii="Cambria Math" w:hAnsi="Cambria Math"/>
              <w:lang w:val="en-US"/>
            </w:rPr>
            <m:t>×</m:t>
          </m:r>
          <m:bar>
            <m:barPr>
              <m:pos m:val="top"/>
              <m:ctrlPr>
                <w:rPr>
                  <w:rFonts w:ascii="Cambria Math" w:hAnsi="Cambria Math"/>
                </w:rPr>
              </m:ctrlPr>
            </m:barPr>
            <m:e>
              <m:r>
                <w:rPr>
                  <w:rFonts w:ascii="Cambria Math" w:hAnsi="Cambria Math"/>
                  <w:lang w:val="en-US"/>
                </w:rPr>
                <m:t>GP</m:t>
              </m:r>
            </m:e>
          </m:bar>
        </m:oMath>
      </m:oMathPara>
    </w:p>
    <w:p w:rsidR="00542005" w:rsidRPr="00983AF9" w:rsidP="009E7CE7" w14:paraId="04040369" w14:textId="77777777">
      <w:pPr>
        <w:pStyle w:val="MDPI31text"/>
      </w:pPr>
    </w:p>
    <w:p w:rsidR="002F03EE" w:rsidP="002F03EE" w14:paraId="213FA0FD" w14:textId="4ACE5BB8">
      <w:pPr>
        <w:pStyle w:val="MDPI31text"/>
      </w:pPr>
      <w:del w:id="509" w:author="Editor 2" w:date="2025-08-30T01:16:12Z">
        <w:r w:rsidRPr="00983AF9">
          <w:rPr>
            <w:lang w:val="en-US"/>
          </w:rPr>
          <w:delText>Where</w:delText>
        </w:r>
      </w:del>
      <w:ins w:id="510" w:author="Editor 2" w:date="2025-08-30T01:16:12Z">
        <w:r>
          <w:rPr>
            <w:lang w:val="en-US"/>
          </w:rPr>
          <w:t>where</w:t>
        </w:r>
      </w:ins>
      <w:r w:rsidRPr="00983AF9">
        <w:rPr>
          <w:lang w:val="en-US"/>
        </w:rPr>
        <w:t xml:space="preserve"> </w:t>
      </w:r>
      <m:oMath>
        <m:bar>
          <m:barPr>
            <m:pos m:val="top"/>
            <m:ctrlPr>
              <w:rPr>
                <w:rFonts w:ascii="Cambria Math" w:hAnsi="Cambria Math"/>
              </w:rPr>
            </m:ctrlPr>
          </m:barPr>
          <m:e>
            <m:sSub>
              <m:sSubPr>
                <m:ctrlPr>
                  <w:rPr>
                    <w:rFonts w:ascii="Cambria Math" w:hAnsi="Cambria Math"/>
                  </w:rPr>
                </m:ctrlPr>
              </m:sSubPr>
              <m:e>
                <m:r>
                  <w:rPr>
                    <w:rFonts w:ascii="Cambria Math" w:hAnsi="Cambria Math"/>
                    <w:lang w:val="en-US"/>
                  </w:rPr>
                  <m:t>L</m:t>
                </m:r>
              </m:e>
              <m:sub>
                <m:r>
                  <w:rPr>
                    <w:rFonts w:ascii="Cambria Math" w:hAnsi="Cambria Math"/>
                    <w:lang w:val="en-US"/>
                  </w:rPr>
                  <m:t>r</m:t>
                </m:r>
              </m:sub>
            </m:sSub>
          </m:e>
        </m:bar>
      </m:oMath>
      <w:r w:rsidRPr="00983AF9">
        <w:rPr>
          <w:lang w:val="en-US"/>
        </w:rPr>
        <w:t xml:space="preserve"> is the mean root length, expressed in centimeters (cm), and </w:t>
      </w:r>
      <w:ins w:id="511" w:author="Editor 2" w:date="2025-08-30T01:16:12Z">
        <w:r>
          <w:rPr>
            <w:lang w:val="en-US"/>
          </w:rPr>
          <w:t xml:space="preserve">where </w:t>
        </w:r>
      </w:ins>
      <m:oMath>
        <m:bar>
          <m:barPr>
            <m:pos m:val="top"/>
            <m:ctrlPr>
              <w:rPr>
                <w:rFonts w:ascii="Cambria Math" w:hAnsi="Cambria Math"/>
              </w:rPr>
            </m:ctrlPr>
          </m:barPr>
          <m:e>
            <m:sSub>
              <m:sSubPr>
                <m:ctrlPr>
                  <w:rPr>
                    <w:rFonts w:ascii="Cambria Math" w:hAnsi="Cambria Math"/>
                  </w:rPr>
                </m:ctrlPr>
              </m:sSubPr>
              <m:e>
                <m:r>
                  <w:rPr>
                    <w:rFonts w:ascii="Cambria Math" w:hAnsi="Cambria Math"/>
                    <w:lang w:val="en-US"/>
                  </w:rPr>
                  <m:t>L</m:t>
                </m:r>
              </m:e>
              <m:sub>
                <m:r>
                  <w:rPr>
                    <w:rFonts w:ascii="Cambria Math" w:hAnsi="Cambria Math"/>
                    <w:lang w:val="en-US"/>
                  </w:rPr>
                  <m:t>s</m:t>
                </m:r>
              </m:sub>
            </m:sSub>
          </m:e>
        </m:bar>
      </m:oMath>
      <w:r w:rsidRPr="00983AF9">
        <w:rPr>
          <w:lang w:val="en-US"/>
        </w:rPr>
        <w:t xml:space="preserve"> is the mean shoot length, also expressed in centimeters. The term </w:t>
      </w:r>
      <m:oMath>
        <m:bar>
          <m:barPr>
            <m:pos m:val="top"/>
            <m:ctrlPr>
              <w:rPr>
                <w:rFonts w:ascii="Cambria Math" w:hAnsi="Cambria Math"/>
              </w:rPr>
            </m:ctrlPr>
          </m:barPr>
          <m:e>
            <m:r>
              <w:rPr>
                <w:rFonts w:ascii="Cambria Math" w:hAnsi="Cambria Math"/>
                <w:lang w:val="en-US"/>
              </w:rPr>
              <m:t>GP</m:t>
            </m:r>
          </m:e>
        </m:bar>
      </m:oMath>
      <w:ins w:id="512" w:author="Editor 2" w:date="2025-08-30T01:16:12Z">
        <w:r>
          <w:rPr>
            <w:rFonts w:ascii="Cambria Math" w:eastAsia="Times New Roman" w:hAnsi="Cambria Math" w:cs="Times New Roman"/>
            <w:lang w:val="en-US"/>
          </w:rPr>
          <w:t xml:space="preserve"> </w:t>
        </w:r>
      </w:ins>
      <w:r w:rsidRPr="00983AF9">
        <w:rPr>
          <w:lang w:val="en-US"/>
        </w:rPr>
        <w:t>represents the average germination percentage of the seeds, expressed as a percentage (%).</w:t>
      </w:r>
    </w:p>
    <w:p w:rsidR="002F03EE" w:rsidRPr="002F03EE" w:rsidP="002F03EE" w14:paraId="45A44A97" w14:textId="4C0E2476">
      <w:pPr>
        <w:spacing w:line="240" w:lineRule="auto"/>
        <w:jc w:val="left"/>
        <w:rPr>
          <w:rFonts w:eastAsia="Times New Roman"/>
          <w:snapToGrid w:val="0"/>
          <w:szCs w:val="22"/>
          <w:lang w:eastAsia="de-DE" w:bidi="en-US"/>
        </w:rPr>
      </w:pPr>
      <w:r>
        <w:rPr>
          <w:lang w:val="en-US"/>
        </w:rPr>
        <w:br w:type="page"/>
      </w:r>
    </w:p>
    <w:p w:rsidR="009E7CE7" w:rsidP="00667856" w14:paraId="7AF7CD53" w14:textId="26E545D2">
      <w:pPr>
        <w:pStyle w:val="MDPI22heading2"/>
        <w:spacing w:before="240"/>
      </w:pPr>
      <w:r w:rsidRPr="008E2E61">
        <w:rPr>
          <w:lang w:val="en-US"/>
        </w:rPr>
        <w:t>4.6. Antioxidant enzyme activity assays</w:t>
      </w:r>
    </w:p>
    <w:p w:rsidR="009E7CE7" w:rsidRPr="00983AF9" w:rsidP="008E2E61" w14:paraId="38242CA5" w14:textId="0D32BC27">
      <w:pPr>
        <w:pStyle w:val="MDPI31text"/>
        <w:rPr>
          <w:color w:val="000000" w:themeColor="text1"/>
        </w:rPr>
      </w:pPr>
      <w:r w:rsidRPr="00983AF9">
        <w:rPr>
          <w:lang w:val="en-US"/>
        </w:rPr>
        <w:t>The activities of four key antioxidant enzymes</w:t>
      </w:r>
      <w:ins w:id="513" w:author="Editor 2" w:date="2025-08-30T01:16:12Z">
        <w:r>
          <w:rPr>
            <w:lang w:val="en-US"/>
          </w:rPr>
          <w:t>,</w:t>
        </w:r>
      </w:ins>
      <w:r w:rsidRPr="00983AF9">
        <w:rPr>
          <w:lang w:val="en-US"/>
        </w:rPr>
        <w:t xml:space="preserve"> </w:t>
      </w:r>
      <w:del w:id="514" w:author="Editor 2" w:date="2025-08-30T01:16:12Z">
        <w:r w:rsidRPr="00983AF9">
          <w:rPr>
            <w:lang w:val="en-US"/>
          </w:rPr>
          <w:delText xml:space="preserve">- </w:delText>
        </w:r>
      </w:del>
      <w:r w:rsidRPr="00983AF9">
        <w:rPr>
          <w:lang w:val="en-US"/>
        </w:rPr>
        <w:t>superoxide dismutase (SOD), catalase (CAT), ascorbate peroxidase (APX), and guaiacol peroxidase (GPX)</w:t>
      </w:r>
      <w:ins w:id="515" w:author="Editor 2" w:date="2025-08-30T01:16:12Z">
        <w:r>
          <w:rPr>
            <w:lang w:val="en-US"/>
          </w:rPr>
          <w:t>,</w:t>
        </w:r>
      </w:ins>
      <w:r w:rsidRPr="00983AF9">
        <w:rPr>
          <w:lang w:val="en-US"/>
        </w:rPr>
        <w:t xml:space="preserve"> </w:t>
      </w:r>
      <w:del w:id="516" w:author="Editor 2" w:date="2025-08-30T01:16:12Z">
        <w:r w:rsidRPr="00983AF9">
          <w:rPr>
            <w:lang w:val="en-US"/>
          </w:rPr>
          <w:delText xml:space="preserve">- </w:delText>
        </w:r>
      </w:del>
      <w:r w:rsidRPr="00983AF9">
        <w:rPr>
          <w:lang w:val="en-US"/>
        </w:rPr>
        <w:t xml:space="preserve">were determined in ten-day-old </w:t>
      </w:r>
      <w:r w:rsidRPr="00983AF9">
        <w:rPr>
          <w:i/>
          <w:iCs/>
          <w:lang w:val="en-US"/>
        </w:rPr>
        <w:t>Chenopodium quinoa</w:t>
      </w:r>
      <w:r w:rsidRPr="00983AF9">
        <w:rPr>
          <w:i/>
          <w:iCs/>
          <w:lang w:val="en-US"/>
        </w:rPr>
        <w:t xml:space="preserve"> </w:t>
      </w:r>
      <w:r w:rsidRPr="00983AF9">
        <w:rPr>
          <w:lang w:val="en-US"/>
        </w:rPr>
        <w:t xml:space="preserve">seedlings to evaluate their response to oxidative stress induced by salinity. For enzyme extraction, 0.1 grams of fresh plant tissue was homogenized in 1.5 milliliters of ice-cold extraction buffer (50 mM potassium phosphate, pH 7.0; 1 mM EDTA; and </w:t>
      </w:r>
      <w:r w:rsidRPr="00983AF9">
        <w:rPr>
          <w:lang w:val="en-US"/>
        </w:rPr>
        <w:t>1%</w:t>
      </w:r>
      <w:r w:rsidRPr="00983AF9">
        <w:rPr>
          <w:lang w:val="en-US"/>
        </w:rPr>
        <w:t xml:space="preserve"> polyvinylpyrrolidone [PVP]). The homogenate was centrifuged at 12,000 rpm for 15 minutes at </w:t>
      </w:r>
      <w:r w:rsidRPr="00983AF9">
        <w:rPr>
          <w:lang w:val="en-US"/>
        </w:rPr>
        <w:t>4 °C</w:t>
      </w:r>
      <w:r w:rsidRPr="00983AF9">
        <w:rPr>
          <w:lang w:val="en-US"/>
        </w:rPr>
        <w:t xml:space="preserve">, and the supernatant was collected for subsequent enzymatic assays. </w:t>
      </w:r>
      <w:del w:id="517" w:author="Editor 2" w:date="2025-08-30T01:16:12Z">
        <w:r w:rsidRPr="00983AF9">
          <w:rPr>
            <w:lang w:val="en-US"/>
          </w:rPr>
          <w:delText>Protein</w:delText>
        </w:r>
      </w:del>
      <w:ins w:id="518" w:author="Editor 2" w:date="2025-08-30T01:16:12Z">
        <w:r>
          <w:rPr>
            <w:lang w:val="en-US"/>
          </w:rPr>
          <w:t>The protein</w:t>
        </w:r>
      </w:ins>
      <w:r w:rsidRPr="00983AF9">
        <w:rPr>
          <w:lang w:val="en-US"/>
        </w:rPr>
        <w:t xml:space="preserve"> </w:t>
      </w:r>
      <w:r w:rsidRPr="00983AF9">
        <w:rPr>
          <w:color w:val="000000" w:themeColor="text1"/>
          <w:lang w:val="en-US"/>
        </w:rPr>
        <w:t xml:space="preserve">concentration was determined </w:t>
      </w:r>
      <w:del w:id="519" w:author="Editor 2" w:date="2025-08-30T01:16:12Z">
        <w:r w:rsidRPr="00983AF9">
          <w:rPr>
            <w:color w:val="000000" w:themeColor="text1"/>
            <w:lang w:val="en-US"/>
          </w:rPr>
          <w:delText>using</w:delText>
        </w:r>
      </w:del>
      <w:ins w:id="520" w:author="Editor 2" w:date="2025-08-30T01:16:12Z">
        <w:r>
          <w:rPr>
            <w:color w:themeColor="tx1"/>
            <w:lang w:val="en-US"/>
          </w:rPr>
          <w:t>via</w:t>
        </w:r>
      </w:ins>
      <w:r w:rsidRPr="00983AF9">
        <w:rPr>
          <w:color w:val="000000" w:themeColor="text1"/>
          <w:lang w:val="en-US"/>
        </w:rPr>
        <w:t xml:space="preserve"> the Bradford method (Bradford, 1976). All enzymatic analyses were performed at 2</w:t>
      </w:r>
      <w:r w:rsidRPr="00983AF9">
        <w:rPr>
          <w:color w:val="000000" w:themeColor="text1"/>
          <w:lang w:val="en-US"/>
        </w:rPr>
        <w:t>5 °C</w:t>
      </w:r>
      <w:r w:rsidRPr="00983AF9">
        <w:rPr>
          <w:color w:val="000000" w:themeColor="text1"/>
          <w:lang w:val="en-US"/>
        </w:rPr>
        <w:t xml:space="preserve">, following adaptations of the protocols described by Sinha </w:t>
      </w:r>
      <w:r w:rsidRPr="00983AF9">
        <w:rPr>
          <w:color w:val="000000" w:themeColor="text1"/>
          <w:lang w:val="en-US"/>
        </w:rPr>
        <w:t>et al</w:t>
      </w:r>
      <w:r w:rsidRPr="00983AF9">
        <w:rPr>
          <w:color w:val="000000" w:themeColor="text1"/>
          <w:lang w:val="en-US"/>
        </w:rPr>
        <w:t xml:space="preserve">. </w:t>
      </w:r>
      <w:hyperlink r:id="rId43" w:history="1">
        <w:r w:rsidRPr="00983AF9">
          <w:rPr>
            <w:rStyle w:val="Hyperlink"/>
            <w:color w:val="000000" w:themeColor="text1"/>
            <w:lang w:val="en-US"/>
          </w:rPr>
          <w:t>[24]</w:t>
        </w:r>
      </w:hyperlink>
      <w:r w:rsidRPr="00983AF9">
        <w:rPr>
          <w:color w:val="000000" w:themeColor="text1"/>
          <w:lang w:val="en-US"/>
        </w:rPr>
        <w:t>.</w:t>
      </w:r>
    </w:p>
    <w:p w:rsidR="009E7CE7" w:rsidRPr="00983AF9" w:rsidP="008E2E61" w14:paraId="27C525FF" w14:textId="38C3D47F">
      <w:pPr>
        <w:pStyle w:val="MDPI31text"/>
      </w:pPr>
      <w:r w:rsidRPr="00983AF9">
        <w:rPr>
          <w:lang w:val="en-US"/>
        </w:rPr>
        <w:t xml:space="preserve">SOD activity was evaluated </w:t>
      </w:r>
      <w:del w:id="521" w:author="Editor 2" w:date="2025-08-30T01:16:12Z">
        <w:r w:rsidRPr="00983AF9">
          <w:rPr>
            <w:lang w:val="en-US"/>
          </w:rPr>
          <w:delText>using</w:delText>
        </w:r>
      </w:del>
      <w:ins w:id="522" w:author="Editor 2" w:date="2025-08-30T01:16:12Z">
        <w:r>
          <w:rPr>
            <w:lang w:val="en-US"/>
          </w:rPr>
          <w:t>via</w:t>
        </w:r>
      </w:ins>
      <w:r w:rsidRPr="00983AF9">
        <w:rPr>
          <w:lang w:val="en-US"/>
        </w:rPr>
        <w:t xml:space="preserve"> a method adapted from Beyer and Fridovich (1987), which is based on the </w:t>
      </w:r>
      <w:del w:id="523" w:author="Editor 2" w:date="2025-08-30T01:16:12Z">
        <w:r w:rsidRPr="00983AF9">
          <w:rPr>
            <w:lang w:val="en-US"/>
          </w:rPr>
          <w:delText xml:space="preserve">enzyme’s </w:delText>
        </w:r>
      </w:del>
      <w:r w:rsidRPr="00983AF9">
        <w:rPr>
          <w:lang w:val="en-US"/>
        </w:rPr>
        <w:t xml:space="preserve">ability </w:t>
      </w:r>
      <w:ins w:id="524" w:author="Editor 2" w:date="2025-08-30T01:16:12Z">
        <w:r>
          <w:rPr>
            <w:lang w:val="en-US"/>
          </w:rPr>
          <w:t xml:space="preserve">of the enzyme </w:t>
        </w:r>
      </w:ins>
      <w:r w:rsidRPr="00983AF9">
        <w:rPr>
          <w:lang w:val="en-US"/>
        </w:rPr>
        <w:t>to inhibit the photochemical reduction of nitroblue tetrazolium (NBT). The reaction mixture (3.0 mL) included 50 mM potassium phosphate buffer (pH 7.8), 13 mM methionine, 75 µM NBT, 2 µM riboflavin, 100 µM EDTA, 50 mM sodium carbonate (pH 10.2), and 100 µL of enzymatic extract. The reaction was initiated by adding riboflavin and exposing the tubes to white fluorescent light (80–100 µmol photons</w:t>
      </w:r>
      <w:del w:id="525" w:author="Editor 2" w:date="2025-08-30T01:16:12Z">
        <w:r w:rsidRPr="00983AF9">
          <w:rPr>
            <w:lang w:val="en-US"/>
          </w:rPr>
          <w:delText xml:space="preserve"> m⁻² s⁻¹</w:delText>
        </w:r>
      </w:del>
      <w:ins w:id="526" w:author="Editor 2" w:date="2025-08-30T01:16:12Z">
        <w:r>
          <w:rPr>
            <w:lang w:val="en-US"/>
          </w:rPr>
          <w:t>/m²/s</w:t>
        </w:r>
      </w:ins>
      <w:r w:rsidRPr="00983AF9">
        <w:rPr>
          <w:lang w:val="en-US"/>
        </w:rPr>
        <w:t xml:space="preserve">) for 15 minutes. </w:t>
      </w:r>
      <w:del w:id="527" w:author="Editor 2" w:date="2025-08-30T01:16:12Z">
        <w:r w:rsidRPr="00983AF9">
          <w:rPr>
            <w:lang w:val="en-US"/>
          </w:rPr>
          <w:delText>A</w:delText>
        </w:r>
      </w:del>
      <w:ins w:id="528" w:author="Editor 2" w:date="2025-08-30T01:16:12Z">
        <w:r>
          <w:rPr>
            <w:lang w:val="en-US"/>
          </w:rPr>
          <w:t>The</w:t>
        </w:r>
      </w:ins>
      <w:r w:rsidRPr="00983AF9">
        <w:rPr>
          <w:lang w:val="en-US"/>
        </w:rPr>
        <w:t xml:space="preserve"> control group was kept in darkness. Formazan formation was evaluated by measuring </w:t>
      </w:r>
      <w:ins w:id="529" w:author="Editor 2" w:date="2025-08-30T01:16:12Z">
        <w:r>
          <w:rPr>
            <w:lang w:val="en-US"/>
          </w:rPr>
          <w:t xml:space="preserve">the </w:t>
        </w:r>
      </w:ins>
      <w:r w:rsidRPr="00983AF9">
        <w:rPr>
          <w:lang w:val="en-US"/>
        </w:rPr>
        <w:t xml:space="preserve">absorbance at 560 nm. SOD activity was expressed as the percentage inhibition of NBT reduction compared </w:t>
      </w:r>
      <w:del w:id="530" w:author="Editor 2" w:date="2025-08-30T01:16:12Z">
        <w:r w:rsidRPr="00983AF9">
          <w:rPr>
            <w:lang w:val="en-US"/>
          </w:rPr>
          <w:delText>to a</w:delText>
        </w:r>
      </w:del>
      <w:ins w:id="531" w:author="Editor 2" w:date="2025-08-30T01:16:12Z">
        <w:r>
          <w:rPr>
            <w:lang w:val="en-US"/>
          </w:rPr>
          <w:t>with that of the</w:t>
        </w:r>
      </w:ins>
      <w:r w:rsidRPr="00983AF9">
        <w:rPr>
          <w:lang w:val="en-US"/>
        </w:rPr>
        <w:t xml:space="preserve"> control without </w:t>
      </w:r>
      <w:ins w:id="532" w:author="Editor 2" w:date="2025-08-30T01:16:12Z">
        <w:r>
          <w:rPr>
            <w:lang w:val="en-US"/>
          </w:rPr>
          <w:t xml:space="preserve">the </w:t>
        </w:r>
      </w:ins>
      <w:r w:rsidRPr="00983AF9">
        <w:rPr>
          <w:lang w:val="en-US"/>
        </w:rPr>
        <w:t>enzymatic extract. One unit of enzyme activity was defined as the amount of enzyme required to inhibit NBT photoreduction by 5</w:t>
      </w:r>
      <w:r w:rsidRPr="00983AF9">
        <w:rPr>
          <w:lang w:val="en-US"/>
        </w:rPr>
        <w:t>0%</w:t>
      </w:r>
      <w:r w:rsidRPr="00983AF9">
        <w:rPr>
          <w:lang w:val="en-US"/>
        </w:rPr>
        <w:t>.</w:t>
      </w:r>
    </w:p>
    <w:p w:rsidR="009E7CE7" w:rsidRPr="00983AF9" w:rsidP="008E2E61" w14:paraId="6D784CEB" w14:textId="23D6D52B">
      <w:pPr>
        <w:pStyle w:val="MDPI31text"/>
        <w:rPr>
          <w:color w:val="000000" w:themeColor="text1"/>
        </w:rPr>
      </w:pPr>
      <w:r w:rsidRPr="00983AF9">
        <w:rPr>
          <w:lang w:val="en-US"/>
        </w:rPr>
        <w:t xml:space="preserve">CAT activity was determined spectrophotometrically by measuring the rate of </w:t>
      </w:r>
      <w:del w:id="533" w:author="Editor 2" w:date="2025-08-30T01:16:12Z">
        <w:r w:rsidRPr="00983AF9">
          <w:rPr>
            <w:lang w:val="en-US"/>
          </w:rPr>
          <w:delText>hydrogen peroxide (</w:delText>
        </w:r>
      </w:del>
      <w:r w:rsidRPr="00983AF9">
        <w:rPr>
          <w:lang w:val="en-US"/>
        </w:rPr>
        <w:t>H₂O₂</w:t>
      </w:r>
      <w:del w:id="534" w:author="Editor 2" w:date="2025-08-30T01:16:12Z">
        <w:r w:rsidRPr="00983AF9">
          <w:rPr>
            <w:lang w:val="en-US"/>
          </w:rPr>
          <w:delText>)</w:delText>
        </w:r>
      </w:del>
      <w:r w:rsidRPr="00983AF9">
        <w:rPr>
          <w:lang w:val="en-US"/>
        </w:rPr>
        <w:t xml:space="preserve"> decomposition, according to the method described by Aebi </w:t>
      </w:r>
      <w:hyperlink r:id="rId44" w:history="1">
        <w:r w:rsidRPr="00983AF9">
          <w:rPr>
            <w:rStyle w:val="Hyperlink"/>
            <w:color w:val="000000" w:themeColor="text1"/>
            <w:lang w:val="en-US"/>
          </w:rPr>
          <w:t>[25]</w:t>
        </w:r>
      </w:hyperlink>
      <w:r w:rsidRPr="00983AF9">
        <w:rPr>
          <w:color w:val="000000" w:themeColor="text1"/>
          <w:lang w:val="en-US"/>
        </w:rPr>
        <w:t xml:space="preserve">. The reaction system (2.0 mL) contained 50 mM potassium phosphate buffer (pH 7.0), 20 mM H₂O₂, and 100 µL of enzymatic extract. The reaction began upon the addition of the extract, and the decrease in absorbance at 240 nm was monitored every 30 </w:t>
      </w:r>
      <w:del w:id="535" w:author="Editor 2" w:date="2025-08-30T01:16:12Z">
        <w:r w:rsidRPr="00983AF9">
          <w:rPr>
            <w:color w:val="000000" w:themeColor="text1"/>
            <w:lang w:val="en-US"/>
          </w:rPr>
          <w:delText>seconds</w:delText>
        </w:r>
      </w:del>
      <w:ins w:id="536" w:author="Editor 2" w:date="2025-08-30T01:16:12Z">
        <w:r>
          <w:rPr>
            <w:color w:themeColor="tx1"/>
            <w:lang w:val="en-US"/>
          </w:rPr>
          <w:t>s</w:t>
        </w:r>
      </w:ins>
      <w:r w:rsidRPr="00983AF9">
        <w:rPr>
          <w:color w:val="000000" w:themeColor="text1"/>
          <w:lang w:val="en-US"/>
        </w:rPr>
        <w:t xml:space="preserve"> for 2 </w:t>
      </w:r>
      <w:del w:id="537" w:author="Editor 2" w:date="2025-08-30T01:16:12Z">
        <w:r w:rsidRPr="00983AF9">
          <w:rPr>
            <w:color w:val="000000" w:themeColor="text1"/>
            <w:lang w:val="en-US"/>
          </w:rPr>
          <w:delText>minutes using a UV-Vis</w:delText>
        </w:r>
      </w:del>
      <w:ins w:id="538" w:author="Editor 2" w:date="2025-08-30T01:16:12Z">
        <w:r>
          <w:rPr>
            <w:color w:themeColor="tx1"/>
            <w:lang w:val="en-US"/>
          </w:rPr>
          <w:t>min via a UV‒Vis</w:t>
        </w:r>
      </w:ins>
      <w:r w:rsidRPr="00983AF9">
        <w:rPr>
          <w:color w:val="000000" w:themeColor="text1"/>
          <w:lang w:val="en-US"/>
        </w:rPr>
        <w:t xml:space="preserve"> spectrophotometer. Catalase activity, expressed as micromoles of H₂O₂ decomposed per minute per milligram of protein, was calculated from the linear decrease in absorbance </w:t>
      </w:r>
      <w:del w:id="539" w:author="Editor 2" w:date="2025-08-30T01:16:12Z">
        <w:r w:rsidRPr="00983AF9">
          <w:rPr>
            <w:color w:val="000000" w:themeColor="text1"/>
            <w:lang w:val="en-US"/>
          </w:rPr>
          <w:delText>using</w:delText>
        </w:r>
      </w:del>
      <w:ins w:id="540" w:author="Editor 2" w:date="2025-08-30T01:16:12Z">
        <w:r>
          <w:rPr>
            <w:color w:themeColor="tx1"/>
            <w:lang w:val="en-US"/>
          </w:rPr>
          <w:t>via</w:t>
        </w:r>
      </w:ins>
      <w:r w:rsidRPr="00983AF9">
        <w:rPr>
          <w:color w:val="000000" w:themeColor="text1"/>
          <w:lang w:val="en-US"/>
        </w:rPr>
        <w:t xml:space="preserve"> the molar extinction coefficient of H₂O₂ (</w:t>
      </w:r>
      <w:r w:rsidRPr="003B4E58">
        <w:rPr>
          <w:color w:val="000000" w:themeColor="text1"/>
          <w:lang w:val="en-US"/>
        </w:rPr>
        <w:t>ε</w:t>
      </w:r>
      <w:r w:rsidRPr="00983AF9">
        <w:rPr>
          <w:color w:val="000000" w:themeColor="text1"/>
          <w:lang w:val="en-US"/>
        </w:rPr>
        <w:t xml:space="preserve"> = 36 M⁻¹ cm⁻¹).</w:t>
      </w:r>
    </w:p>
    <w:p w:rsidR="009E7CE7" w:rsidRPr="00983AF9" w:rsidP="008E2E61" w14:paraId="1A216E6F" w14:textId="72DAE354">
      <w:pPr>
        <w:pStyle w:val="MDPI31text"/>
      </w:pPr>
      <w:r w:rsidRPr="00983AF9">
        <w:rPr>
          <w:color w:val="000000" w:themeColor="text1"/>
          <w:lang w:val="en-US"/>
        </w:rPr>
        <w:t xml:space="preserve">APX activity was measured </w:t>
      </w:r>
      <w:del w:id="541" w:author="Editor 2" w:date="2025-08-30T01:16:12Z">
        <w:r w:rsidRPr="00983AF9">
          <w:rPr>
            <w:color w:val="000000" w:themeColor="text1"/>
            <w:lang w:val="en-US"/>
          </w:rPr>
          <w:delText>using</w:delText>
        </w:r>
      </w:del>
      <w:ins w:id="542" w:author="Editor 2" w:date="2025-08-30T01:16:12Z">
        <w:r>
          <w:rPr>
            <w:color w:themeColor="tx1"/>
            <w:lang w:val="en-US"/>
          </w:rPr>
          <w:t>via</w:t>
        </w:r>
      </w:ins>
      <w:r w:rsidRPr="00983AF9">
        <w:rPr>
          <w:color w:val="000000" w:themeColor="text1"/>
          <w:lang w:val="en-US"/>
        </w:rPr>
        <w:t xml:space="preserve"> a modified version of the method described by Rekik </w:t>
      </w:r>
      <w:r w:rsidRPr="00983AF9">
        <w:rPr>
          <w:color w:val="000000" w:themeColor="text1"/>
          <w:lang w:val="en-US"/>
        </w:rPr>
        <w:t>et al</w:t>
      </w:r>
      <w:r w:rsidRPr="00983AF9">
        <w:rPr>
          <w:color w:val="000000" w:themeColor="text1"/>
          <w:lang w:val="en-US"/>
        </w:rPr>
        <w:t xml:space="preserve">. </w:t>
      </w:r>
      <w:hyperlink r:id="rId45" w:history="1">
        <w:r w:rsidRPr="00983AF9">
          <w:rPr>
            <w:rStyle w:val="Hyperlink"/>
            <w:color w:val="000000" w:themeColor="text1"/>
            <w:lang w:val="en-US"/>
          </w:rPr>
          <w:t>[26]</w:t>
        </w:r>
      </w:hyperlink>
      <w:r w:rsidRPr="00983AF9">
        <w:rPr>
          <w:color w:val="000000" w:themeColor="text1"/>
          <w:lang w:val="en-US"/>
        </w:rPr>
        <w:t xml:space="preserve">, </w:t>
      </w:r>
      <w:ins w:id="543" w:author="Editor 2" w:date="2025-08-30T01:16:12Z">
        <w:r>
          <w:rPr>
            <w:color w:themeColor="tx1"/>
            <w:lang w:val="en-US"/>
          </w:rPr>
          <w:t xml:space="preserve">which was </w:t>
        </w:r>
      </w:ins>
      <w:r w:rsidRPr="00983AF9">
        <w:rPr>
          <w:color w:val="000000" w:themeColor="text1"/>
          <w:lang w:val="en-US"/>
        </w:rPr>
        <w:t xml:space="preserve">optimized for </w:t>
      </w:r>
      <w:r w:rsidRPr="00983AF9">
        <w:rPr>
          <w:i/>
          <w:iCs/>
          <w:color w:val="000000" w:themeColor="text1"/>
          <w:lang w:val="en-US"/>
        </w:rPr>
        <w:t>Chenopodium quinoa</w:t>
      </w:r>
      <w:r w:rsidRPr="00983AF9">
        <w:rPr>
          <w:color w:val="000000" w:themeColor="text1"/>
          <w:lang w:val="en-US"/>
        </w:rPr>
        <w:t xml:space="preserve"> seedlings. The 3.0 mL reaction mixture contained 50 m</w:t>
      </w:r>
      <w:r w:rsidRPr="00983AF9">
        <w:rPr>
          <w:lang w:val="en-US"/>
        </w:rPr>
        <w:t xml:space="preserve">M potassium phosphate buffer (pH 7.0), 0.25 mM ascorbic acid, 5 mM H₂O₂, and 100 µL of enzymatic extract. The reaction was initiated by the addition of H₂O₂, and the decrease in absorbance was monitored at 290 nm for one minute </w:t>
      </w:r>
      <w:del w:id="544" w:author="Editor 2" w:date="2025-08-30T01:16:12Z">
        <w:r w:rsidRPr="00983AF9">
          <w:rPr>
            <w:lang w:val="en-US"/>
          </w:rPr>
          <w:delText>using</w:delText>
        </w:r>
      </w:del>
      <w:ins w:id="545" w:author="Editor 2" w:date="2025-08-30T01:16:12Z">
        <w:r>
          <w:rPr>
            <w:lang w:val="en-US"/>
          </w:rPr>
          <w:t>via</w:t>
        </w:r>
      </w:ins>
      <w:r w:rsidRPr="00983AF9">
        <w:rPr>
          <w:lang w:val="en-US"/>
        </w:rPr>
        <w:t xml:space="preserve"> a </w:t>
      </w:r>
      <w:del w:id="546" w:author="Editor 2" w:date="2025-08-30T01:16:12Z">
        <w:r w:rsidRPr="00983AF9">
          <w:rPr>
            <w:lang w:val="en-US"/>
          </w:rPr>
          <w:delText>UV-Vis</w:delText>
        </w:r>
      </w:del>
      <w:ins w:id="547" w:author="Editor 2" w:date="2025-08-30T01:16:12Z">
        <w:r>
          <w:rPr>
            <w:lang w:val="en-US"/>
          </w:rPr>
          <w:t>UV‒Vis</w:t>
        </w:r>
      </w:ins>
      <w:r w:rsidRPr="00983AF9">
        <w:rPr>
          <w:lang w:val="en-US"/>
        </w:rPr>
        <w:t xml:space="preserve"> spectrophotometer. </w:t>
      </w:r>
      <w:del w:id="548" w:author="Editor 2" w:date="2025-08-30T01:16:12Z">
        <w:r w:rsidRPr="00983AF9">
          <w:rPr>
            <w:lang w:val="en-US"/>
          </w:rPr>
          <w:delText>Enzymatic</w:delText>
        </w:r>
      </w:del>
      <w:ins w:id="549" w:author="Editor 2" w:date="2025-08-30T01:16:12Z">
        <w:r>
          <w:rPr>
            <w:lang w:val="en-US"/>
          </w:rPr>
          <w:t>The enzymatic</w:t>
        </w:r>
      </w:ins>
      <w:r w:rsidRPr="00983AF9">
        <w:rPr>
          <w:lang w:val="en-US"/>
        </w:rPr>
        <w:t xml:space="preserve"> activity was calculated </w:t>
      </w:r>
      <w:del w:id="550" w:author="Editor 2" w:date="2025-08-30T01:16:12Z">
        <w:r w:rsidRPr="00983AF9">
          <w:rPr>
            <w:lang w:val="en-US"/>
          </w:rPr>
          <w:delText>using</w:delText>
        </w:r>
      </w:del>
      <w:ins w:id="551" w:author="Editor 2" w:date="2025-08-30T01:16:12Z">
        <w:r>
          <w:rPr>
            <w:lang w:val="en-US"/>
          </w:rPr>
          <w:t>via</w:t>
        </w:r>
      </w:ins>
      <w:r w:rsidRPr="00983AF9">
        <w:rPr>
          <w:lang w:val="en-US"/>
        </w:rPr>
        <w:t xml:space="preserve"> the molar extinction coefficient of ascorbate (</w:t>
      </w:r>
      <w:r w:rsidRPr="009E7CE7">
        <w:rPr>
          <w:lang w:val="en-US"/>
        </w:rPr>
        <w:t>ε</w:t>
      </w:r>
      <w:r w:rsidRPr="00983AF9">
        <w:rPr>
          <w:lang w:val="en-US"/>
        </w:rPr>
        <w:t xml:space="preserve"> = 2.8 mM⁻¹ cm⁻¹) and expressed as micromoles of ascorbate oxidized per minute per milligram of protein.</w:t>
      </w:r>
    </w:p>
    <w:p w:rsidR="002F03EE" w:rsidP="006741C3" w14:paraId="1DCA1757" w14:textId="7B27EB09">
      <w:pPr>
        <w:pStyle w:val="MDPI31text"/>
      </w:pPr>
      <w:r w:rsidRPr="00983AF9">
        <w:rPr>
          <w:lang w:val="en-US"/>
        </w:rPr>
        <w:t>GPX activity was evaluated by monitoring the formation rate of tetraguaiacol, a product of the hydrogen peroxide-dependent oxidation of guaiacol. The total reaction volume (3.0 mL) consisted of 100 mM potassium phosphate buffer (pH 6.5), 15 mM guaiacol, 0.0</w:t>
      </w:r>
      <w:r w:rsidRPr="00983AF9">
        <w:rPr>
          <w:lang w:val="en-US"/>
        </w:rPr>
        <w:t>5%</w:t>
      </w:r>
      <w:r w:rsidRPr="00983AF9">
        <w:rPr>
          <w:lang w:val="en-US"/>
        </w:rPr>
        <w:t xml:space="preserve"> (v/v) H₂O₂, and 100 µL of enzymatic extract. The reaction was initiated by the addition of H₂O₂, and the production of the colored oxidized product was monitored by measuring the increase in absorbance at 470 nm for one minute with a </w:t>
      </w:r>
      <w:del w:id="552" w:author="Editor 2" w:date="2025-08-30T01:16:12Z">
        <w:r w:rsidRPr="00983AF9">
          <w:rPr>
            <w:lang w:val="en-US"/>
          </w:rPr>
          <w:delText>UV-Vis</w:delText>
        </w:r>
      </w:del>
      <w:ins w:id="553" w:author="Editor 2" w:date="2025-08-30T01:16:12Z">
        <w:r>
          <w:rPr>
            <w:lang w:val="en-US"/>
          </w:rPr>
          <w:t>UV‒Vis</w:t>
        </w:r>
      </w:ins>
      <w:r w:rsidRPr="00983AF9">
        <w:rPr>
          <w:lang w:val="en-US"/>
        </w:rPr>
        <w:t xml:space="preserve"> spectrophotometer. GPX activity was calculated </w:t>
      </w:r>
      <w:del w:id="554" w:author="Editor 2" w:date="2025-08-30T01:16:12Z">
        <w:r w:rsidRPr="00983AF9">
          <w:rPr>
            <w:lang w:val="en-US"/>
          </w:rPr>
          <w:delText>using</w:delText>
        </w:r>
      </w:del>
      <w:ins w:id="555" w:author="Editor 2" w:date="2025-08-30T01:16:12Z">
        <w:r>
          <w:rPr>
            <w:lang w:val="en-US"/>
          </w:rPr>
          <w:t>via</w:t>
        </w:r>
      </w:ins>
      <w:r w:rsidRPr="00983AF9">
        <w:rPr>
          <w:lang w:val="en-US"/>
        </w:rPr>
        <w:t xml:space="preserve"> the molar extinction coefficient of tetraguaiacol (</w:t>
      </w:r>
      <w:r w:rsidRPr="009E7CE7">
        <w:rPr>
          <w:lang w:val="en-US"/>
        </w:rPr>
        <w:t>ε</w:t>
      </w:r>
      <w:r w:rsidRPr="00983AF9">
        <w:rPr>
          <w:lang w:val="en-US"/>
        </w:rPr>
        <w:t xml:space="preserve"> = 26.6 mM⁻¹ cm⁻¹) and expressed as units per minute per milligram of protein (U min⁻¹ mg⁻¹ protein).</w:t>
      </w:r>
    </w:p>
    <w:p w:rsidR="002F03EE" w14:paraId="4570A118" w14:textId="77777777">
      <w:pPr>
        <w:spacing w:line="240" w:lineRule="auto"/>
        <w:jc w:val="left"/>
        <w:rPr>
          <w:rFonts w:eastAsia="Times New Roman"/>
          <w:snapToGrid w:val="0"/>
          <w:szCs w:val="22"/>
          <w:lang w:eastAsia="de-DE" w:bidi="en-US"/>
        </w:rPr>
      </w:pPr>
      <w:r>
        <w:rPr>
          <w:lang w:val="en-US"/>
        </w:rPr>
        <w:br w:type="page"/>
      </w:r>
    </w:p>
    <w:p w:rsidR="009E7CE7" w:rsidP="00667856" w14:paraId="61F42268" w14:textId="5FC243CB">
      <w:pPr>
        <w:pStyle w:val="MDPI22heading2"/>
        <w:spacing w:before="240"/>
      </w:pPr>
      <w:r w:rsidRPr="008E2E61">
        <w:rPr>
          <w:lang w:val="en-US"/>
        </w:rPr>
        <w:t>4.7. Statistical analysis</w:t>
      </w:r>
    </w:p>
    <w:p w:rsidR="00E90AF5" w:rsidRPr="00E90AF5" w:rsidP="008E2E61" w14:paraId="4F1510E1" w14:textId="77777777">
      <w:pPr>
        <w:pStyle w:val="MDPI31text"/>
      </w:pPr>
      <w:r w:rsidRPr="00E90AF5">
        <w:rPr>
          <w:lang w:val="en-US"/>
        </w:rPr>
        <w:t xml:space="preserve">Statistical analysis and procedures were performed </w:t>
      </w:r>
      <w:del w:id="556" w:author="Editor 2" w:date="2025-08-30T01:16:12Z">
        <w:r w:rsidRPr="00E90AF5">
          <w:rPr>
            <w:lang w:val="en-US"/>
          </w:rPr>
          <w:delText>using</w:delText>
        </w:r>
      </w:del>
      <w:ins w:id="557" w:author="Editor 2" w:date="2025-08-30T01:16:12Z">
        <w:r>
          <w:rPr>
            <w:lang w:val="en-US"/>
          </w:rPr>
          <w:t>via</w:t>
        </w:r>
      </w:ins>
      <w:r w:rsidRPr="00E90AF5">
        <w:rPr>
          <w:lang w:val="en-US"/>
        </w:rPr>
        <w:t xml:space="preserve"> R 4.5.1 </w:t>
      </w:r>
      <w:hyperlink r:id="rId46">
        <w:r w:rsidRPr="00E90AF5">
          <w:rPr>
            <w:rStyle w:val="Hyperlink"/>
            <w:color w:val="000000" w:themeColor="text1"/>
            <w:lang w:val="en-US"/>
          </w:rPr>
          <w:t>[27]</w:t>
        </w:r>
      </w:hyperlink>
      <w:r w:rsidRPr="00E90AF5">
        <w:rPr>
          <w:lang w:val="en-US"/>
        </w:rPr>
        <w:t xml:space="preserve">. Linear mixed-effects models were fitted to evaluate the effects of salinity </w:t>
      </w:r>
      <w:del w:id="558" w:author="Editor 2" w:date="2025-08-30T01:16:12Z">
        <w:r w:rsidRPr="00E90AF5">
          <w:rPr>
            <w:lang w:val="en-US"/>
          </w:rPr>
          <w:delText>levels</w:delText>
        </w:r>
      </w:del>
      <w:ins w:id="559" w:author="Editor 2" w:date="2025-08-30T01:16:12Z">
        <w:r>
          <w:rPr>
            <w:lang w:val="en-US"/>
          </w:rPr>
          <w:t>level</w:t>
        </w:r>
      </w:ins>
      <w:r w:rsidRPr="00E90AF5">
        <w:rPr>
          <w:lang w:val="en-US"/>
        </w:rPr>
        <w:t xml:space="preserve">, bacterial inoculation, and their interaction on germination, seedling development, and antioxidant enzyme activity. Model fitting was conducted </w:t>
      </w:r>
      <w:del w:id="560" w:author="Editor 2" w:date="2025-08-30T01:16:12Z">
        <w:r w:rsidRPr="00E90AF5">
          <w:rPr>
            <w:lang w:val="en-US"/>
          </w:rPr>
          <w:delText>using</w:delText>
        </w:r>
      </w:del>
      <w:ins w:id="561" w:author="Editor 2" w:date="2025-08-30T01:16:12Z">
        <w:r>
          <w:rPr>
            <w:lang w:val="en-US"/>
          </w:rPr>
          <w:t>via the</w:t>
        </w:r>
      </w:ins>
      <w:r w:rsidRPr="00E90AF5">
        <w:rPr>
          <w:lang w:val="en-US"/>
        </w:rPr>
        <w:t xml:space="preserve"> </w:t>
      </w:r>
      <w:r w:rsidRPr="00E90AF5">
        <w:rPr>
          <w:i/>
          <w:iCs/>
          <w:lang w:val="en-US"/>
        </w:rPr>
        <w:t>lme4</w:t>
      </w:r>
      <w:r w:rsidRPr="00E90AF5">
        <w:rPr>
          <w:lang w:val="en-US"/>
        </w:rPr>
        <w:t xml:space="preserve"> package </w:t>
      </w:r>
      <w:hyperlink r:id="rId47">
        <w:r w:rsidRPr="00E90AF5">
          <w:rPr>
            <w:rStyle w:val="Hyperlink"/>
            <w:color w:val="000000" w:themeColor="text1"/>
            <w:lang w:val="en-US"/>
          </w:rPr>
          <w:t>[28]</w:t>
        </w:r>
      </w:hyperlink>
      <w:r w:rsidRPr="00E90AF5">
        <w:rPr>
          <w:lang w:val="en-US"/>
        </w:rPr>
        <w:t>, employing restricted maximum likelihood (REML) to estimate variance components and accommodate both fixed and random effects in the model structure.</w:t>
      </w:r>
    </w:p>
    <w:p w:rsidR="00E90AF5" w:rsidRPr="00E90AF5" w:rsidP="008E2E61" w14:paraId="7635562F" w14:textId="5C8129D9">
      <w:pPr>
        <w:pStyle w:val="MDPI31text"/>
      </w:pPr>
      <w:r w:rsidRPr="00E90AF5">
        <w:rPr>
          <w:color w:val="000000" w:themeColor="text1"/>
          <w:lang w:val="en-US"/>
        </w:rPr>
        <w:t>In the analysis framework, inoculation (</w:t>
      </w:r>
      <m:oMath>
        <m:r>
          <w:rPr>
            <w:rFonts w:ascii="Cambria Math" w:hAnsi="Cambria Math"/>
            <w:color w:val="000000" w:themeColor="text1"/>
            <w:lang w:val="en-US"/>
          </w:rPr>
          <m:t>I</m:t>
        </m:r>
      </m:oMath>
      <w:r w:rsidRPr="00E90AF5">
        <w:rPr>
          <w:color w:val="000000" w:themeColor="text1"/>
          <w:lang w:val="en-US"/>
        </w:rPr>
        <w:t xml:space="preserve">) and salinity level </w:t>
      </w:r>
      <w:r w:rsidRPr="00E90AF5">
        <w:rPr>
          <w:lang w:val="en-US"/>
        </w:rPr>
        <w:t>(</w:t>
      </w:r>
      <m:oMath>
        <m:r>
          <w:rPr>
            <w:rFonts w:ascii="Cambria Math" w:hAnsi="Cambria Math"/>
            <w:lang w:val="en-US"/>
          </w:rPr>
          <m:t>S</m:t>
        </m:r>
      </m:oMath>
      <w:r w:rsidRPr="00E90AF5">
        <w:rPr>
          <w:lang w:val="en-US"/>
        </w:rPr>
        <w:t xml:space="preserve">) were treated as fixed factors, </w:t>
      </w:r>
      <w:del w:id="562" w:author="Editor 2" w:date="2025-08-30T01:16:12Z">
        <w:r w:rsidRPr="00E90AF5">
          <w:rPr>
            <w:lang w:val="en-US"/>
          </w:rPr>
          <w:delText>while</w:delText>
        </w:r>
      </w:del>
      <w:ins w:id="563" w:author="Editor 2" w:date="2025-08-30T01:16:12Z">
        <w:r>
          <w:rPr>
            <w:lang w:val="en-US"/>
          </w:rPr>
          <w:t>whereas</w:t>
        </w:r>
      </w:ins>
      <w:r w:rsidRPr="00E90AF5">
        <w:rPr>
          <w:lang w:val="en-US"/>
        </w:rPr>
        <w:t xml:space="preserve"> block (</w:t>
      </w:r>
      <m:oMath>
        <m:r>
          <w:rPr>
            <w:rFonts w:ascii="Cambria Math" w:hAnsi="Cambria Math"/>
            <w:lang w:val="en-US"/>
          </w:rPr>
          <m:t>B</m:t>
        </m:r>
      </m:oMath>
      <w:r w:rsidRPr="00E90AF5">
        <w:rPr>
          <w:lang w:val="en-US"/>
        </w:rPr>
        <w:t xml:space="preserve">) was included as a random effect to account for variation across repeated trials. The general form of the model </w:t>
      </w:r>
      <w:del w:id="564" w:author="Editor 2" w:date="2025-08-30T01:16:12Z">
        <w:r w:rsidRPr="00E90AF5">
          <w:rPr>
            <w:lang w:val="en-US"/>
          </w:rPr>
          <w:delText>was</w:delText>
        </w:r>
      </w:del>
      <w:ins w:id="565" w:author="Editor 2" w:date="2025-08-30T01:16:12Z">
        <w:r>
          <w:rPr>
            <w:lang w:val="en-US"/>
          </w:rPr>
          <w:t>is</w:t>
        </w:r>
      </w:ins>
      <w:r w:rsidRPr="00E90AF5">
        <w:rPr>
          <w:lang w:val="en-US"/>
        </w:rPr>
        <w:t xml:space="preserve"> expressed as</w:t>
      </w:r>
      <w:ins w:id="566" w:author="Editor 2" w:date="2025-08-30T01:16:12Z">
        <w:r>
          <w:rPr>
            <w:lang w:val="en-US"/>
          </w:rPr>
          <w:t xml:space="preserve"> follows</w:t>
        </w:r>
      </w:ins>
      <w:r w:rsidRPr="00E90AF5">
        <w:rPr>
          <w:lang w:val="en-US"/>
        </w:rPr>
        <w:t>:</w:t>
      </w:r>
    </w:p>
    <w:p w:rsidR="00E90AF5" w:rsidRPr="00E90AF5" w:rsidP="00E90AF5" w14:paraId="77385018" w14:textId="70B09F29">
      <w:pPr>
        <w:pStyle w:val="MDPI31text"/>
      </w:pPr>
      <m:oMathPara>
        <m:oMathParaPr>
          <m:jc m:val="center"/>
        </m:oMathParaPr>
        <m:oMath>
          <m:sSub>
            <m:sSubPr>
              <m:ctrlPr>
                <w:rPr>
                  <w:rFonts w:ascii="Cambria Math" w:hAnsi="Cambria Math"/>
                </w:rPr>
              </m:ctrlPr>
            </m:sSubPr>
            <m:e>
              <m:r>
                <w:rPr>
                  <w:rFonts w:ascii="Cambria Math" w:hAnsi="Cambria Math"/>
                  <w:lang w:val="en-US"/>
                </w:rPr>
                <m:t>Y</m:t>
              </m:r>
            </m:e>
            <m:sub>
              <m:r>
                <w:rPr>
                  <w:rFonts w:ascii="Cambria Math" w:hAnsi="Cambria Math"/>
                  <w:lang w:val="en-US"/>
                </w:rPr>
                <m:t>ijk</m:t>
              </m:r>
            </m:sub>
          </m:sSub>
          <m:r>
            <m:rPr>
              <m:sty m:val="p"/>
            </m:rPr>
            <w:rPr>
              <w:rFonts w:ascii="Cambria Math" w:hAnsi="Cambria Math"/>
              <w:lang w:val="en-US"/>
            </w:rPr>
            <m:t>=</m:t>
          </m:r>
          <m:r>
            <w:rPr>
              <w:rFonts w:ascii="Cambria Math" w:hAnsi="Cambria Math"/>
              <w:lang w:val="en-US"/>
            </w:rPr>
            <m:t>μ</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I</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lang w:val="en-US"/>
                </w:rPr>
                <m:t>S</m:t>
              </m:r>
            </m:e>
            <m:sub>
              <m:r>
                <w:rPr>
                  <w:rFonts w:ascii="Cambria Math" w:hAnsi="Cambria Math"/>
                  <w:lang w:val="en-US"/>
                </w:rPr>
                <m:t>j</m:t>
              </m:r>
            </m:sub>
          </m:sSub>
          <m:r>
            <m:rPr>
              <m:sty m:val="p"/>
            </m:rP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S</m:t>
                  </m:r>
                </m:e>
              </m:d>
            </m:e>
            <m:sub>
              <m: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r>
                <w:rPr>
                  <w:rFonts w:ascii="Cambria Math" w:hAnsi="Cambria Math"/>
                  <w:lang w:val="en-US"/>
                </w:rPr>
                <m:t>b</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rPr>
              </m:ctrlPr>
            </m:sSubPr>
            <m:e>
              <m:r>
                <w:rPr>
                  <w:rFonts w:ascii="Cambria Math" w:hAnsi="Cambria Math"/>
                  <w:lang w:val="en-US"/>
                </w:rPr>
                <m:t>ε</m:t>
              </m:r>
            </m:e>
            <m:sub>
              <m:r>
                <w:rPr>
                  <w:rFonts w:ascii="Cambria Math" w:hAnsi="Cambria Math"/>
                  <w:lang w:val="en-US"/>
                </w:rPr>
                <m:t>ijk</m:t>
              </m:r>
            </m:sub>
          </m:sSub>
        </m:oMath>
      </m:oMathPara>
    </w:p>
    <w:p w:rsidR="009E7CE7" w:rsidP="009E7CE7" w14:paraId="1AD685B3" w14:textId="57C0069E">
      <w:pPr>
        <w:pStyle w:val="MDPI31text"/>
      </w:pPr>
      <w:r w:rsidRPr="00E90AF5">
        <w:rPr>
          <w:lang w:val="en-US"/>
        </w:rPr>
        <w:t xml:space="preserve">where </w:t>
      </w:r>
      <m:oMath>
        <m:sSub>
          <m:sSubPr>
            <m:ctrlPr>
              <w:rPr>
                <w:rFonts w:ascii="Cambria Math" w:hAnsi="Cambria Math"/>
              </w:rPr>
            </m:ctrlPr>
          </m:sSubPr>
          <m:e>
            <m:r>
              <w:rPr>
                <w:rFonts w:ascii="Cambria Math" w:hAnsi="Cambria Math"/>
                <w:lang w:val="en-US"/>
              </w:rPr>
              <m:t>Y</m:t>
            </m:r>
          </m:e>
          <m:sub>
            <m:r>
              <w:rPr>
                <w:rFonts w:ascii="Cambria Math" w:hAnsi="Cambria Math"/>
                <w:lang w:val="en-US"/>
              </w:rPr>
              <m:t>ijk</m:t>
            </m:r>
          </m:sub>
        </m:sSub>
      </m:oMath>
      <w:r w:rsidRPr="00E90AF5">
        <w:rPr>
          <w:lang w:val="en-US"/>
        </w:rPr>
        <w:t xml:space="preserve"> denotes the observed value of the response variable corresponding to the </w:t>
      </w:r>
      <m:oMath>
        <m:r>
          <w:rPr>
            <w:rFonts w:ascii="Cambria Math" w:hAnsi="Cambria Math"/>
            <w:lang w:val="en-US"/>
          </w:rPr>
          <m:t>i</m:t>
        </m:r>
      </m:oMath>
      <w:r w:rsidRPr="00E90AF5">
        <w:rPr>
          <w:lang w:val="en-US"/>
        </w:rPr>
        <w:t xml:space="preserve">-the inoculation treatment, the </w:t>
      </w:r>
      <m:oMath>
        <m:r>
          <w:rPr>
            <w:rFonts w:ascii="Cambria Math" w:hAnsi="Cambria Math"/>
            <w:lang w:val="en-US"/>
          </w:rPr>
          <m:t>j</m:t>
        </m:r>
      </m:oMath>
      <w:r w:rsidRPr="00E90AF5">
        <w:rPr>
          <w:lang w:val="en-US"/>
        </w:rPr>
        <w:t xml:space="preserve">-the salinity level, and the </w:t>
      </w:r>
      <m:oMath>
        <m:r>
          <w:rPr>
            <w:rFonts w:ascii="Cambria Math" w:hAnsi="Cambria Math"/>
            <w:lang w:val="en-US"/>
          </w:rPr>
          <m:t>k</m:t>
        </m:r>
      </m:oMath>
      <w:r w:rsidRPr="00E90AF5">
        <w:rPr>
          <w:lang w:val="en-US"/>
        </w:rPr>
        <w:t xml:space="preserve">-the experimental block. Here, </w:t>
      </w:r>
      <m:oMath>
        <m:r>
          <w:rPr>
            <w:rFonts w:ascii="Cambria Math" w:hAnsi="Cambria Math"/>
            <w:lang w:val="en-US"/>
          </w:rPr>
          <m:t>μ</m:t>
        </m:r>
      </m:oMath>
      <w:r w:rsidRPr="00E90AF5">
        <w:rPr>
          <w:lang w:val="en-US"/>
        </w:rPr>
        <w:t xml:space="preserve"> is the overall mean; </w:t>
      </w:r>
      <m:oMath>
        <m:sSub>
          <m:sSubPr>
            <m:ctrlPr>
              <w:rPr>
                <w:rFonts w:ascii="Cambria Math" w:hAnsi="Cambria Math"/>
              </w:rPr>
            </m:ctrlPr>
          </m:sSubPr>
          <m:e>
            <m:r>
              <w:rPr>
                <w:rFonts w:ascii="Cambria Math" w:hAnsi="Cambria Math"/>
                <w:lang w:val="en-US"/>
              </w:rPr>
              <m:t>I</m:t>
            </m:r>
          </m:e>
          <m:sub>
            <m:r>
              <w:rPr>
                <w:rFonts w:ascii="Cambria Math" w:hAnsi="Cambria Math"/>
                <w:lang w:val="en-US"/>
              </w:rPr>
              <m:t>i</m:t>
            </m:r>
          </m:sub>
        </m:sSub>
      </m:oMath>
      <w:r w:rsidRPr="00E90AF5">
        <w:rPr>
          <w:lang w:val="en-US"/>
        </w:rPr>
        <w:t xml:space="preserve"> is the fixed effect of the inoculation treatment; </w:t>
      </w:r>
      <m:oMath>
        <m:sSub>
          <m:sSubPr>
            <m:ctrlPr>
              <w:rPr>
                <w:rFonts w:ascii="Cambria Math" w:hAnsi="Cambria Math"/>
              </w:rPr>
            </m:ctrlPr>
          </m:sSubPr>
          <m:e>
            <m:r>
              <w:rPr>
                <w:rFonts w:ascii="Cambria Math" w:hAnsi="Cambria Math"/>
                <w:lang w:val="en-US"/>
              </w:rPr>
              <m:t>S</m:t>
            </m:r>
          </m:e>
          <m:sub>
            <m:r>
              <w:rPr>
                <w:rFonts w:ascii="Cambria Math" w:hAnsi="Cambria Math"/>
                <w:lang w:val="en-US"/>
              </w:rPr>
              <m:t>j</m:t>
            </m:r>
          </m:sub>
        </m:sSub>
      </m:oMath>
      <w:r w:rsidRPr="00E90AF5">
        <w:rPr>
          <w:lang w:val="en-US"/>
        </w:rPr>
        <w:t xml:space="preserve"> is the fixed effect of the salinity level; </w:t>
      </w:r>
      <m:oMath>
        <m:d>
          <m:dPr>
            <m:ctrlPr>
              <w:rPr>
                <w:rFonts w:ascii="Cambria Math" w:hAnsi="Cambria Math"/>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S</m:t>
            </m:r>
          </m:e>
        </m:d>
        <m:r>
          <w:rPr>
            <w:rFonts w:ascii="Cambria Math" w:hAnsi="Cambria Math"/>
            <w:lang w:val="en-US"/>
          </w:rPr>
          <m:t>ij</m:t>
        </m:r>
      </m:oMath>
      <w:r w:rsidRPr="00E90AF5">
        <w:rPr>
          <w:lang w:val="en-US"/>
        </w:rPr>
        <w:t xml:space="preserve"> is the fixed effect of the interaction between inoculation and salinity; </w:t>
      </w:r>
      <m:oMath>
        <m:sSub>
          <m:sSubPr>
            <m:ctrlPr>
              <w:rPr>
                <w:rFonts w:ascii="Cambria Math" w:hAnsi="Cambria Math"/>
              </w:rPr>
            </m:ctrlPr>
          </m:sSubPr>
          <m:e>
            <m:r>
              <w:rPr>
                <w:rFonts w:ascii="Cambria Math" w:hAnsi="Cambria Math"/>
                <w:lang w:val="en-US"/>
              </w:rPr>
              <m:t>b</m:t>
            </m:r>
          </m:e>
          <m:sub>
            <m:r>
              <w:rPr>
                <w:rFonts w:ascii="Cambria Math" w:hAnsi="Cambria Math"/>
                <w:lang w:val="en-US"/>
              </w:rPr>
              <m:t>k</m:t>
            </m:r>
          </m:sub>
        </m:sSub>
        <m:r>
          <m:rPr>
            <m:scr m:val="script"/>
            <m:sty m:val="p"/>
          </m:rPr>
          <w:rPr>
            <w:rFonts w:ascii="Cambria Math" w:hAnsi="Cambria Math"/>
            <w:lang w:val="en-US"/>
          </w:rPr>
          <m:t>∼N</m:t>
        </m:r>
        <m:d>
          <m:dPr>
            <m:ctrlPr>
              <w:rPr>
                <w:rFonts w:ascii="Cambria Math" w:hAnsi="Cambria Math"/>
              </w:rPr>
            </m:ctrlPr>
          </m:dPr>
          <m:e>
            <m:r>
              <w:rPr>
                <w:rFonts w:ascii="Cambria Math" w:hAnsi="Cambria Math"/>
                <w:lang w:val="en-US"/>
              </w:rPr>
              <m:t>0</m:t>
            </m:r>
            <m:r>
              <m:rPr>
                <m:sty m:val="p"/>
              </m:rPr>
              <w:rPr>
                <w:rFonts w:ascii="Cambria Math" w:hAnsi="Cambria Math"/>
                <w:lang w:val="en-US"/>
              </w:rPr>
              <m:t>,</m:t>
            </m:r>
            <m:sSubSup>
              <m:sSubSupPr>
                <m:ctrlPr>
                  <w:rPr>
                    <w:rFonts w:ascii="Cambria Math" w:hAnsi="Cambria Math"/>
                  </w:rPr>
                </m:ctrlPr>
              </m:sSubSupPr>
              <m:e>
                <m:r>
                  <w:rPr>
                    <w:rFonts w:ascii="Cambria Math" w:hAnsi="Cambria Math"/>
                    <w:lang w:val="en-US"/>
                  </w:rPr>
                  <m:t>σ</m:t>
                </m:r>
              </m:e>
              <m:sub>
                <m:r>
                  <w:rPr>
                    <w:rFonts w:ascii="Cambria Math" w:hAnsi="Cambria Math"/>
                    <w:lang w:val="en-US"/>
                  </w:rPr>
                  <m:t>b</m:t>
                </m:r>
              </m:sub>
              <m:sup>
                <m:r>
                  <w:rPr>
                    <w:rFonts w:ascii="Cambria Math" w:hAnsi="Cambria Math"/>
                    <w:lang w:val="en-US"/>
                  </w:rPr>
                  <m:t>2</m:t>
                </m:r>
              </m:sup>
            </m:sSubSup>
          </m:e>
        </m:d>
      </m:oMath>
      <w:r w:rsidRPr="00E90AF5">
        <w:rPr>
          <w:lang w:val="en-US"/>
        </w:rPr>
        <w:t xml:space="preserve"> represents the random effect of the block; and </w:t>
      </w:r>
      <m:oMath>
        <m:r>
          <w:rPr>
            <w:rFonts w:ascii="Cambria Math" w:hAnsi="Cambria Math"/>
            <w:lang w:val="en-US"/>
          </w:rPr>
          <m:t>εijk</m:t>
        </m:r>
        <m:r>
          <m:rPr>
            <m:scr m:val="script"/>
            <m:sty m:val="p"/>
          </m:rPr>
          <w:rPr>
            <w:rFonts w:ascii="Cambria Math" w:hAnsi="Cambria Math"/>
            <w:lang w:val="en-US"/>
          </w:rPr>
          <m:t>∼N</m:t>
        </m:r>
        <m:d>
          <m:dPr>
            <m:ctrlPr>
              <w:rPr>
                <w:rFonts w:ascii="Cambria Math" w:hAnsi="Cambria Math"/>
              </w:rPr>
            </m:ctrlPr>
          </m:dPr>
          <m:e>
            <m:r>
              <w:rPr>
                <w:rFonts w:ascii="Cambria Math" w:hAnsi="Cambria Math"/>
                <w:lang w:val="en-US"/>
              </w:rPr>
              <m:t>0</m:t>
            </m:r>
            <m:r>
              <m:rPr>
                <m:sty m:val="p"/>
              </m:rPr>
              <w:rPr>
                <w:rFonts w:ascii="Cambria Math" w:hAnsi="Cambria Math"/>
                <w:lang w:val="en-US"/>
              </w:rPr>
              <m:t>,</m:t>
            </m:r>
            <m:sSup>
              <m:sSupPr>
                <m:ctrlPr>
                  <w:rPr>
                    <w:rFonts w:ascii="Cambria Math" w:hAnsi="Cambria Math"/>
                  </w:rPr>
                </m:ctrlPr>
              </m:sSupPr>
              <m:e>
                <m:r>
                  <w:rPr>
                    <w:rFonts w:ascii="Cambria Math" w:hAnsi="Cambria Math"/>
                    <w:lang w:val="en-US"/>
                  </w:rPr>
                  <m:t>σ</m:t>
                </m:r>
              </m:e>
              <m:sup>
                <m:r>
                  <w:rPr>
                    <w:rFonts w:ascii="Cambria Math" w:hAnsi="Cambria Math"/>
                    <w:lang w:val="en-US"/>
                  </w:rPr>
                  <m:t>2</m:t>
                </m:r>
              </m:sup>
            </m:sSup>
          </m:e>
        </m:d>
      </m:oMath>
      <w:r w:rsidRPr="00E90AF5">
        <w:rPr>
          <w:lang w:val="en-US"/>
        </w:rPr>
        <w:t xml:space="preserve"> is the residual error term.</w:t>
      </w:r>
    </w:p>
    <w:p w:rsidR="009E7CE7" w:rsidRPr="00983AF9" w:rsidP="009E7CE7" w14:paraId="32D3D901" w14:textId="77777777">
      <w:pPr>
        <w:pStyle w:val="MDPI31text"/>
      </w:pPr>
      <w:r w:rsidRPr="00983AF9">
        <w:rPr>
          <w:lang w:val="en-US"/>
        </w:rPr>
        <w:t xml:space="preserve">The model was implemented </w:t>
      </w:r>
      <w:del w:id="567" w:author="Editor 2" w:date="2025-08-30T01:16:12Z">
        <w:r w:rsidRPr="00983AF9">
          <w:rPr>
            <w:lang w:val="en-US"/>
          </w:rPr>
          <w:delText>using</w:delText>
        </w:r>
      </w:del>
      <w:ins w:id="568" w:author="Editor 2" w:date="2025-08-30T01:16:12Z">
        <w:r>
          <w:rPr>
            <w:lang w:val="en-US"/>
          </w:rPr>
          <w:t>via</w:t>
        </w:r>
      </w:ins>
      <w:r w:rsidRPr="00983AF9">
        <w:rPr>
          <w:lang w:val="en-US"/>
        </w:rPr>
        <w:t xml:space="preserve"> the</w:t>
      </w:r>
      <w:r w:rsidRPr="00983AF9">
        <w:rPr>
          <w:i/>
          <w:iCs/>
          <w:lang w:val="en-US"/>
        </w:rPr>
        <w:t xml:space="preserve"> lmer()</w:t>
      </w:r>
      <w:r w:rsidRPr="00983AF9">
        <w:rPr>
          <w:lang w:val="en-US"/>
        </w:rPr>
        <w:t xml:space="preserve"> function from the </w:t>
      </w:r>
      <w:r w:rsidRPr="00983AF9">
        <w:rPr>
          <w:i/>
          <w:iCs/>
          <w:lang w:val="en-US"/>
        </w:rPr>
        <w:t>lme4</w:t>
      </w:r>
      <w:del w:id="569" w:author="Editor 2" w:date="2025-08-30T01:16:12Z">
        <w:r w:rsidRPr="00983AF9">
          <w:rPr>
            <w:lang w:val="en-US"/>
          </w:rPr>
          <w:delText> </w:delText>
        </w:r>
      </w:del>
      <w:r w:rsidRPr="00983AF9">
        <w:rPr>
          <w:lang w:val="en-US"/>
        </w:rPr>
        <w:t xml:space="preserve"> R package, with the following </w:t>
      </w:r>
      <w:del w:id="570" w:author="Editor 2" w:date="2025-08-30T01:16:12Z">
        <w:r w:rsidRPr="00983AF9">
          <w:rPr>
            <w:lang w:val="en-US"/>
          </w:rPr>
          <w:delText xml:space="preserve">formula </w:delText>
        </w:r>
      </w:del>
      <w:r w:rsidRPr="00983AF9">
        <w:rPr>
          <w:lang w:val="en-US"/>
        </w:rPr>
        <w:t>syntax</w:t>
      </w:r>
      <w:ins w:id="571" w:author="Editor 2" w:date="2025-08-30T01:16:12Z">
        <w:r>
          <w:rPr>
            <w:lang w:val="en-US"/>
          </w:rPr>
          <w:t xml:space="preserve"> formula</w:t>
        </w:r>
      </w:ins>
      <w:r w:rsidRPr="00983AF9">
        <w:rPr>
          <w:lang w:val="en-US"/>
        </w:rPr>
        <w:t>:</w:t>
      </w:r>
    </w:p>
    <w:p w:rsidR="009E7CE7" w:rsidRPr="009E7CE7" w:rsidP="00BB7802" w14:paraId="41F67D2D" w14:textId="2EFB1574">
      <w:pPr>
        <w:pStyle w:val="MDPI31text"/>
        <w:rPr>
          <w:lang w:val="pt-BR"/>
        </w:rPr>
      </w:pPr>
      <m:oMathPara>
        <m:oMath>
          <m:r>
            <w:rPr>
              <w:rFonts w:ascii="Cambria Math" w:hAnsi="Cambria Math"/>
              <w:lang w:val="en-US"/>
            </w:rPr>
            <m:t>lmer(response~inoculation*salinity+</m:t>
          </m:r>
          <m:d>
            <m:dPr>
              <m:ctrlPr>
                <w:rPr>
                  <w:rFonts w:ascii="Cambria Math" w:hAnsi="Cambria Math"/>
                  <w:i/>
                  <w:lang w:val="pt-BR"/>
                </w:rPr>
              </m:ctrlPr>
            </m:dPr>
            <m:e>
              <m:r>
                <w:rPr>
                  <w:rFonts w:ascii="Cambria Math" w:hAnsi="Cambria Math"/>
                  <w:lang w:val="en-US"/>
                </w:rPr>
                <m:t>1</m:t>
              </m:r>
            </m:e>
            <m:e>
              <m:r>
                <w:rPr>
                  <w:rFonts w:ascii="Cambria Math" w:hAnsi="Cambria Math"/>
                  <w:lang w:val="en-US"/>
                </w:rPr>
                <m:t>block</m:t>
              </m:r>
            </m:e>
          </m:d>
          <m:r>
            <w:rPr>
              <w:rFonts w:ascii="Cambria Math" w:hAnsi="Cambria Math"/>
              <w:lang w:val="en-US"/>
            </w:rPr>
            <m:t>, data=dataset)</m:t>
          </m:r>
        </m:oMath>
      </m:oMathPara>
    </w:p>
    <w:p w:rsidR="009E7CE7" w:rsidRPr="00983AF9" w:rsidP="009E7CE7" w14:paraId="60686D8F" w14:textId="16B3F566">
      <w:pPr>
        <w:pStyle w:val="MDPI31text"/>
        <w:rPr>
          <w:color w:val="000000" w:themeColor="text1"/>
        </w:rPr>
      </w:pPr>
      <w:r w:rsidRPr="00983AF9">
        <w:rPr>
          <w:lang w:val="en-US"/>
        </w:rPr>
        <w:t xml:space="preserve">When statistically significant main or interaction effects were detected, pairwise comparisons were </w:t>
      </w:r>
      <w:del w:id="572" w:author="Editor 2" w:date="2025-08-30T01:16:12Z">
        <w:r w:rsidRPr="00983AF9">
          <w:rPr>
            <w:lang w:val="en-US"/>
          </w:rPr>
          <w:delText>used using</w:delText>
        </w:r>
      </w:del>
      <w:ins w:id="573" w:author="Editor 2" w:date="2025-08-30T01:16:12Z">
        <w:r>
          <w:rPr>
            <w:lang w:val="en-US"/>
          </w:rPr>
          <w:t>performed via</w:t>
        </w:r>
      </w:ins>
      <w:r w:rsidRPr="00983AF9">
        <w:rPr>
          <w:lang w:val="en-US"/>
        </w:rPr>
        <w:t xml:space="preserve"> Tukey’s </w:t>
      </w:r>
      <w:del w:id="574" w:author="Editor 2" w:date="2025-08-30T01:16:12Z">
        <w:r w:rsidRPr="00983AF9">
          <w:rPr>
            <w:lang w:val="en-US"/>
          </w:rPr>
          <w:delText>Honest Significant Difference</w:delText>
        </w:r>
      </w:del>
      <w:ins w:id="575" w:author="Editor 2" w:date="2025-08-30T01:16:12Z">
        <w:r>
          <w:rPr>
            <w:lang w:val="en-US"/>
          </w:rPr>
          <w:t>honest significant difference</w:t>
        </w:r>
      </w:ins>
      <w:r w:rsidRPr="00983AF9">
        <w:rPr>
          <w:lang w:val="en-US"/>
        </w:rPr>
        <w:t xml:space="preserve"> test, implemented through the</w:t>
      </w:r>
      <w:r w:rsidRPr="00983AF9">
        <w:rPr>
          <w:i/>
          <w:iCs/>
          <w:lang w:val="en-US"/>
        </w:rPr>
        <w:t xml:space="preserve"> emmeans</w:t>
      </w:r>
      <w:r w:rsidRPr="00983AF9">
        <w:rPr>
          <w:lang w:val="en-US"/>
        </w:rPr>
        <w:t xml:space="preserve"> </w:t>
      </w:r>
      <w:r w:rsidRPr="00983AF9">
        <w:rPr>
          <w:color w:val="000000" w:themeColor="text1"/>
          <w:lang w:val="en-US"/>
        </w:rPr>
        <w:t xml:space="preserve">package </w:t>
      </w:r>
      <w:hyperlink r:id="rId48" w:history="1">
        <w:r w:rsidRPr="00983AF9">
          <w:rPr>
            <w:rStyle w:val="Hyperlink"/>
            <w:color w:val="000000" w:themeColor="text1"/>
            <w:lang w:val="en-US"/>
          </w:rPr>
          <w:t>[29]</w:t>
        </w:r>
      </w:hyperlink>
      <w:r w:rsidRPr="00983AF9">
        <w:rPr>
          <w:color w:val="000000" w:themeColor="text1"/>
          <w:lang w:val="en-US"/>
        </w:rPr>
        <w:t>.</w:t>
      </w:r>
    </w:p>
    <w:p w:rsidR="009E7CE7" w:rsidRPr="00663EA5" w:rsidP="009E7CE7" w14:paraId="213FE6EF" w14:textId="77777777">
      <w:pPr>
        <w:pStyle w:val="MDPI31text"/>
        <w:rPr>
          <w:color w:val="EE0000"/>
        </w:rPr>
      </w:pPr>
      <w:r w:rsidRPr="00663EA5">
        <w:rPr>
          <w:color w:val="EE0000"/>
          <w:lang w:val="en-US"/>
        </w:rPr>
        <w:t>The complete code and reproducible statistical analysis are available in Supplementary Material 1.</w:t>
      </w:r>
    </w:p>
    <w:p w:rsidR="004B47FD" w14:paraId="50BFC755" w14:textId="7DDD4573">
      <w:pPr>
        <w:spacing w:line="240" w:lineRule="auto"/>
        <w:jc w:val="left"/>
        <w:rPr>
          <w:rFonts w:eastAsia="Times New Roman"/>
          <w:snapToGrid w:val="0"/>
          <w:szCs w:val="22"/>
          <w:lang w:eastAsia="de-DE" w:bidi="en-US"/>
        </w:rPr>
      </w:pPr>
      <w:r>
        <w:rPr>
          <w:lang w:val="en-US"/>
        </w:rPr>
        <w:br w:type="page"/>
      </w:r>
    </w:p>
    <w:p w:rsidR="009E7CE7" w:rsidRPr="002469C7" w:rsidP="006741C3" w14:paraId="2CBE4FFA" w14:textId="77777777">
      <w:pPr>
        <w:pStyle w:val="MDPI31text"/>
      </w:pPr>
    </w:p>
    <w:p w:rsidR="004329E9" w:rsidRPr="00D10791" w:rsidP="00683573" w14:paraId="2831C382" w14:textId="4C8591CD">
      <w:pPr>
        <w:pStyle w:val="MDPI21heading1"/>
        <w:tabs>
          <w:tab w:val="left" w:pos="5393"/>
        </w:tabs>
        <w:rPr>
          <w:color w:val="000000" w:themeColor="text1"/>
          <w:highlight w:val="yellow"/>
        </w:rPr>
      </w:pPr>
      <w:r w:rsidRPr="00D10791" w:rsidR="00C76A6A">
        <w:rPr>
          <w:lang w:val="en-US"/>
        </w:rPr>
        <w:t>5. Conclusions</w:t>
      </w:r>
    </w:p>
    <w:p w:rsidR="00683573" w:rsidRPr="00683573" w:rsidP="00683573" w14:paraId="117DB60D" w14:textId="3F15BFB0">
      <w:pPr>
        <w:pStyle w:val="MDPI62backmatter"/>
        <w:spacing w:before="240"/>
        <w:rPr>
          <w:color w:val="EE0000"/>
          <w:sz w:val="20"/>
          <w:szCs w:val="22"/>
          <w:lang w:eastAsia="de-DE"/>
        </w:rPr>
      </w:pPr>
      <w:r w:rsidRPr="00683573">
        <w:rPr>
          <w:color w:val="EE0000"/>
          <w:sz w:val="20"/>
          <w:szCs w:val="22"/>
          <w:lang w:val="en-US" w:eastAsia="de-DE"/>
        </w:rPr>
        <w:t xml:space="preserve">This study provides the first evaluation of </w:t>
      </w:r>
      <w:r w:rsidRPr="00683573">
        <w:rPr>
          <w:i/>
          <w:iCs/>
          <w:color w:val="EE0000"/>
          <w:sz w:val="20"/>
          <w:szCs w:val="22"/>
          <w:lang w:val="en-US" w:eastAsia="de-DE"/>
        </w:rPr>
        <w:t>Azospirillum brasilense</w:t>
      </w:r>
      <w:r w:rsidRPr="00683573">
        <w:rPr>
          <w:color w:val="EE0000"/>
          <w:sz w:val="20"/>
          <w:szCs w:val="22"/>
          <w:lang w:val="en-US" w:eastAsia="de-DE"/>
        </w:rPr>
        <w:t xml:space="preserve"> as a plant growth-promoting bacterium (PGPB) in quinoa during germination under increasing salinity. </w:t>
      </w:r>
      <w:del w:id="576" w:author="Editor 2" w:date="2025-08-30T01:16:12Z">
        <w:r w:rsidRPr="00683573">
          <w:rPr>
            <w:color w:val="EE0000"/>
            <w:sz w:val="20"/>
            <w:szCs w:val="22"/>
            <w:lang w:val="en-US" w:eastAsia="de-DE"/>
          </w:rPr>
          <w:delText xml:space="preserve">Strains </w:delText>
        </w:r>
      </w:del>
      <w:r w:rsidRPr="00683573">
        <w:rPr>
          <w:color w:val="EE0000"/>
          <w:sz w:val="20"/>
          <w:szCs w:val="22"/>
          <w:lang w:val="en-US" w:eastAsia="de-DE"/>
        </w:rPr>
        <w:t xml:space="preserve">BR-11001 and, particularly, BR-11002 retained high viability in NaCl-supplemented media, confirming their halotolerance, and their inoculation improved </w:t>
      </w:r>
      <w:ins w:id="577" w:author="Editor 2" w:date="2025-08-30T01:16:12Z">
        <w:r>
          <w:rPr>
            <w:color w:val="EE0000"/>
            <w:sz w:val="20"/>
            <w:szCs w:val="22"/>
            <w:lang w:val="en-US" w:eastAsia="de-DE"/>
          </w:rPr>
          <w:t xml:space="preserve">the </w:t>
        </w:r>
      </w:ins>
      <w:r w:rsidRPr="00683573">
        <w:rPr>
          <w:color w:val="EE0000"/>
          <w:sz w:val="20"/>
          <w:szCs w:val="22"/>
          <w:lang w:val="en-US" w:eastAsia="de-DE"/>
        </w:rPr>
        <w:t xml:space="preserve">germination percentage and cotyledon emergence across the 0–450 mM NaCl gradient, indicating enhanced physiological efficiency during early development. Inoculated seedlings, especially </w:t>
      </w:r>
      <w:ins w:id="578" w:author="Editor 2" w:date="2025-08-30T01:16:12Z">
        <w:r>
          <w:rPr>
            <w:color w:val="EE0000"/>
            <w:sz w:val="20"/>
            <w:szCs w:val="22"/>
            <w:lang w:val="en-US" w:eastAsia="de-DE"/>
          </w:rPr>
          <w:t xml:space="preserve">those inoculated </w:t>
        </w:r>
      </w:ins>
      <w:r w:rsidRPr="00683573">
        <w:rPr>
          <w:color w:val="EE0000"/>
          <w:sz w:val="20"/>
          <w:szCs w:val="22"/>
          <w:lang w:val="en-US" w:eastAsia="de-DE"/>
        </w:rPr>
        <w:t xml:space="preserve">with BR-11002, </w:t>
      </w:r>
      <w:del w:id="579" w:author="Editor 2" w:date="2025-08-30T01:16:12Z">
        <w:r w:rsidRPr="00683573">
          <w:rPr>
            <w:color w:val="EE0000"/>
            <w:sz w:val="20"/>
            <w:szCs w:val="22"/>
            <w:lang w:val="en-US" w:eastAsia="de-DE"/>
          </w:rPr>
          <w:delText>showed</w:delText>
        </w:r>
      </w:del>
      <w:ins w:id="580" w:author="Editor 2" w:date="2025-08-30T01:16:12Z">
        <w:r>
          <w:rPr>
            <w:color w:val="EE0000"/>
            <w:sz w:val="20"/>
            <w:szCs w:val="22"/>
            <w:lang w:val="en-US" w:eastAsia="de-DE"/>
          </w:rPr>
          <w:t>presented</w:t>
        </w:r>
      </w:ins>
      <w:r w:rsidRPr="00683573">
        <w:rPr>
          <w:color w:val="EE0000"/>
          <w:sz w:val="20"/>
          <w:szCs w:val="22"/>
          <w:lang w:val="en-US" w:eastAsia="de-DE"/>
        </w:rPr>
        <w:t xml:space="preserve"> greater root and shoot growth as well as </w:t>
      </w:r>
      <w:del w:id="581" w:author="Editor 2" w:date="2025-08-30T01:16:12Z">
        <w:r w:rsidRPr="00683573">
          <w:rPr>
            <w:color w:val="EE0000"/>
            <w:sz w:val="20"/>
            <w:szCs w:val="22"/>
            <w:lang w:val="en-US" w:eastAsia="de-DE"/>
          </w:rPr>
          <w:delText>higher</w:delText>
        </w:r>
      </w:del>
      <w:ins w:id="582" w:author="Editor 2" w:date="2025-08-30T01:16:12Z">
        <w:r>
          <w:rPr>
            <w:color w:val="EE0000"/>
            <w:sz w:val="20"/>
            <w:szCs w:val="22"/>
            <w:lang w:val="en-US" w:eastAsia="de-DE"/>
          </w:rPr>
          <w:t>greater</w:t>
        </w:r>
      </w:ins>
      <w:r w:rsidRPr="00683573">
        <w:rPr>
          <w:color w:val="EE0000"/>
          <w:sz w:val="20"/>
          <w:szCs w:val="22"/>
          <w:lang w:val="en-US" w:eastAsia="de-DE"/>
        </w:rPr>
        <w:t xml:space="preserve"> biomass under severe salinity stress, </w:t>
      </w:r>
      <w:del w:id="583" w:author="Editor 2" w:date="2025-08-30T01:16:12Z">
        <w:r w:rsidRPr="00683573">
          <w:rPr>
            <w:color w:val="EE0000"/>
            <w:sz w:val="20"/>
            <w:szCs w:val="22"/>
            <w:lang w:val="en-US" w:eastAsia="de-DE"/>
          </w:rPr>
          <w:delText>while</w:delText>
        </w:r>
      </w:del>
      <w:ins w:id="584" w:author="Editor 2" w:date="2025-08-30T01:16:12Z">
        <w:r>
          <w:rPr>
            <w:color w:val="EE0000"/>
            <w:sz w:val="20"/>
            <w:szCs w:val="22"/>
            <w:lang w:val="en-US" w:eastAsia="de-DE"/>
          </w:rPr>
          <w:t>whereas</w:t>
        </w:r>
      </w:ins>
      <w:r w:rsidRPr="00683573">
        <w:rPr>
          <w:color w:val="EE0000"/>
          <w:sz w:val="20"/>
          <w:szCs w:val="22"/>
          <w:lang w:val="en-US" w:eastAsia="de-DE"/>
        </w:rPr>
        <w:t xml:space="preserve"> antioxidant enzymes (SOD, CAT, APX, and GPX) were consistently stimulated, confirming a strengthened oxidative defense system. Taken together, these findings establish BR-11002 as a promising bioinoculant for enhancing </w:t>
      </w:r>
      <w:ins w:id="585" w:author="Editor 2" w:date="2025-08-30T01:16:12Z">
        <w:r>
          <w:rPr>
            <w:color w:val="EE0000"/>
            <w:sz w:val="20"/>
            <w:szCs w:val="22"/>
            <w:lang w:val="en-US" w:eastAsia="de-DE"/>
          </w:rPr>
          <w:t xml:space="preserve">the </w:t>
        </w:r>
      </w:ins>
      <w:r w:rsidRPr="00683573">
        <w:rPr>
          <w:color w:val="EE0000"/>
          <w:sz w:val="20"/>
          <w:szCs w:val="22"/>
          <w:lang w:val="en-US" w:eastAsia="de-DE"/>
        </w:rPr>
        <w:t xml:space="preserve">germination, seedling establishment, and stress resilience of </w:t>
      </w:r>
      <w:r w:rsidRPr="00683573">
        <w:rPr>
          <w:i/>
          <w:iCs/>
          <w:color w:val="EE0000"/>
          <w:sz w:val="20"/>
          <w:szCs w:val="22"/>
          <w:lang w:val="en-US" w:eastAsia="de-DE"/>
        </w:rPr>
        <w:t>C. quinoa</w:t>
      </w:r>
      <w:r w:rsidRPr="00683573">
        <w:rPr>
          <w:color w:val="EE0000"/>
          <w:sz w:val="20"/>
          <w:szCs w:val="22"/>
          <w:lang w:val="en-US" w:eastAsia="de-DE"/>
        </w:rPr>
        <w:t xml:space="preserve"> in salt-affected soils. </w:t>
      </w:r>
      <w:del w:id="586" w:author="Editor 2" w:date="2025-08-30T01:16:12Z">
        <w:r w:rsidRPr="00683573">
          <w:rPr>
            <w:color w:val="EE0000"/>
            <w:sz w:val="20"/>
            <w:szCs w:val="22"/>
            <w:lang w:val="en-US" w:eastAsia="de-DE"/>
          </w:rPr>
          <w:delText>Beyond</w:delText>
        </w:r>
      </w:del>
      <w:ins w:id="587" w:author="Editor 2" w:date="2025-08-30T01:16:12Z">
        <w:r>
          <w:rPr>
            <w:color w:val="EE0000"/>
            <w:sz w:val="20"/>
            <w:szCs w:val="22"/>
            <w:lang w:val="en-US" w:eastAsia="de-DE"/>
          </w:rPr>
          <w:t>In addition to</w:t>
        </w:r>
      </w:ins>
      <w:r w:rsidRPr="00683573">
        <w:rPr>
          <w:color w:val="EE0000"/>
          <w:sz w:val="20"/>
          <w:szCs w:val="22"/>
          <w:lang w:val="en-US" w:eastAsia="de-DE"/>
        </w:rPr>
        <w:t xml:space="preserve"> advancing </w:t>
      </w:r>
      <w:ins w:id="588" w:author="Editor 2" w:date="2025-08-30T01:16:12Z">
        <w:r>
          <w:rPr>
            <w:color w:val="EE0000"/>
            <w:sz w:val="20"/>
            <w:szCs w:val="22"/>
            <w:lang w:val="en-US" w:eastAsia="de-DE"/>
          </w:rPr>
          <w:t xml:space="preserve">the </w:t>
        </w:r>
      </w:ins>
      <w:r w:rsidRPr="00683573">
        <w:rPr>
          <w:color w:val="EE0000"/>
          <w:sz w:val="20"/>
          <w:szCs w:val="22"/>
          <w:lang w:val="en-US" w:eastAsia="de-DE"/>
        </w:rPr>
        <w:t xml:space="preserve">fundamental understanding of PGPB–quinoa interactions, this work provides a scientific basis for integrating halotolerant </w:t>
      </w:r>
      <w:r w:rsidRPr="00683573">
        <w:rPr>
          <w:i/>
          <w:iCs/>
          <w:color w:val="EE0000"/>
          <w:sz w:val="20"/>
          <w:szCs w:val="22"/>
          <w:lang w:val="en-US" w:eastAsia="de-DE"/>
        </w:rPr>
        <w:t>A. brasilense</w:t>
      </w:r>
      <w:r w:rsidRPr="00683573">
        <w:rPr>
          <w:color w:val="EE0000"/>
          <w:sz w:val="20"/>
          <w:szCs w:val="22"/>
          <w:lang w:val="en-US" w:eastAsia="de-DE"/>
        </w:rPr>
        <w:t xml:space="preserve"> strains into sustainable agricultural systems to improve crop productivity and resilience in saline and resource-limited environments.</w:t>
      </w:r>
    </w:p>
    <w:p w:rsidR="00C76A6A" w:rsidRPr="002469C7" w:rsidP="00683573" w14:paraId="02B78CF9" w14:textId="5CB7C7ED">
      <w:pPr>
        <w:pStyle w:val="MDPI62backmatter"/>
        <w:spacing w:before="240"/>
      </w:pPr>
      <w:r w:rsidRPr="002469C7" w:rsidR="00433471">
        <w:rPr>
          <w:b/>
          <w:lang w:val="en-US"/>
        </w:rPr>
        <w:t xml:space="preserve">Supplementary Materials: </w:t>
      </w:r>
      <w:r w:rsidRPr="002469C7" w:rsidR="00FA2740">
        <w:rPr>
          <w:lang w:val="en-US"/>
        </w:rPr>
        <w:t>The following supporting information can be downloaded at</w:t>
      </w:r>
      <w:del w:id="589" w:author="Editor 2" w:date="2025-08-30T01:16:12Z">
        <w:r w:rsidRPr="002469C7" w:rsidR="00FA2740">
          <w:rPr>
            <w:lang w:val="en-US"/>
          </w:rPr>
          <w:delText>:</w:delText>
        </w:r>
      </w:del>
      <w:r w:rsidRPr="002469C7" w:rsidR="00FA2740">
        <w:rPr>
          <w:lang w:val="en-US"/>
        </w:rPr>
        <w:t xml:space="preserve"> https://www.mdpi.com/article/doi/s1</w:t>
      </w:r>
    </w:p>
    <w:p w:rsidR="00847DA4" w:rsidP="006741C3" w14:paraId="0CA460DE" w14:textId="34EBA46F">
      <w:pPr>
        <w:pStyle w:val="MDPI62backmatter"/>
      </w:pPr>
      <w:r w:rsidRPr="002469C7">
        <w:rPr>
          <w:b/>
          <w:lang w:val="en-US"/>
        </w:rPr>
        <w:t>Author Contributions:</w:t>
      </w:r>
      <w:r w:rsidRPr="00847DA4">
        <w:rPr>
          <w:lang w:val="en-US"/>
        </w:rPr>
        <w:t xml:space="preserve"> Conception and design of the study by JDAC, RPR, and RJSS; </w:t>
      </w:r>
      <w:del w:id="590" w:author="Editor 2" w:date="2025-08-30T01:16:12Z">
        <w:r w:rsidRPr="00847DA4">
          <w:rPr>
            <w:lang w:val="en-US"/>
          </w:rPr>
          <w:delText>Material</w:delText>
        </w:r>
      </w:del>
      <w:ins w:id="591" w:author="Editor 2" w:date="2025-08-30T01:16:12Z">
        <w:r>
          <w:rPr>
            <w:lang w:val="en-US"/>
          </w:rPr>
          <w:t>material</w:t>
        </w:r>
      </w:ins>
      <w:r w:rsidRPr="00847DA4">
        <w:rPr>
          <w:lang w:val="en-US"/>
        </w:rPr>
        <w:t xml:space="preserve"> preparation, data collection, and analysis were performed by JDAC, MNMS, and FLI; </w:t>
      </w:r>
      <w:del w:id="592" w:author="Editor 2" w:date="2025-08-30T01:16:12Z">
        <w:r w:rsidRPr="00847DA4">
          <w:rPr>
            <w:lang w:val="en-US"/>
          </w:rPr>
          <w:delText>The</w:delText>
        </w:r>
      </w:del>
      <w:ins w:id="593" w:author="Editor 2" w:date="2025-08-30T01:16:12Z">
        <w:r>
          <w:rPr>
            <w:lang w:val="en-US"/>
          </w:rPr>
          <w:t>and the</w:t>
        </w:r>
      </w:ins>
      <w:r w:rsidRPr="00847DA4">
        <w:rPr>
          <w:lang w:val="en-US"/>
        </w:rPr>
        <w:t xml:space="preserve"> first draft of the manuscript was written by JDAC, MNMS, and FLI. RPR and RJSS contributed to the review and editing of the manuscript. RPR also supervised the study and acquired funding. All </w:t>
      </w:r>
      <w:ins w:id="594" w:author="Editor 2" w:date="2025-08-30T01:16:12Z">
        <w:r>
          <w:rPr>
            <w:lang w:val="en-US"/>
          </w:rPr>
          <w:t xml:space="preserve">the </w:t>
        </w:r>
      </w:ins>
      <w:r w:rsidRPr="00847DA4">
        <w:rPr>
          <w:lang w:val="en-US"/>
        </w:rPr>
        <w:t xml:space="preserve">authors read and approved </w:t>
      </w:r>
      <w:del w:id="595" w:author="Editor 2" w:date="2025-08-30T01:16:12Z">
        <w:r w:rsidRPr="00847DA4">
          <w:rPr>
            <w:lang w:val="en-US"/>
          </w:rPr>
          <w:delText xml:space="preserve">of </w:delText>
        </w:r>
      </w:del>
      <w:r w:rsidRPr="00847DA4">
        <w:rPr>
          <w:lang w:val="en-US"/>
        </w:rPr>
        <w:t>the final manuscript.</w:t>
      </w:r>
    </w:p>
    <w:p w:rsidR="00C76A6A" w:rsidRPr="00983AF9" w:rsidP="006741C3" w14:paraId="0001D41E" w14:textId="03964848">
      <w:pPr>
        <w:pStyle w:val="MDPI62backmatter"/>
        <w:rPr>
          <w:lang w:val="pt-PT"/>
        </w:rPr>
      </w:pPr>
      <w:r w:rsidRPr="00983AF9" w:rsidR="00847DA4">
        <w:rPr>
          <w:b/>
          <w:lang w:val="en-US"/>
        </w:rPr>
        <w:t xml:space="preserve">Funding: </w:t>
      </w:r>
      <w:r w:rsidRPr="00983AF9" w:rsidR="00847DA4">
        <w:rPr>
          <w:bCs/>
          <w:lang w:val="en-US"/>
        </w:rPr>
        <w:t>This research received no external funding, and the APC was funded by Universidade Estadual de Santa Cruz (UESC)</w:t>
      </w:r>
      <w:r w:rsidRPr="00983AF9" w:rsidR="00847DA4">
        <w:rPr>
          <w:b/>
          <w:lang w:val="en-US"/>
        </w:rPr>
        <w:t xml:space="preserve">, </w:t>
      </w:r>
      <w:r w:rsidRPr="00983AF9" w:rsidR="00614515">
        <w:rPr>
          <w:bCs/>
          <w:lang w:val="en-US"/>
        </w:rPr>
        <w:t>Coordenação de Aperfeiçoamento de Pessoal de Nível Superior -CAPES- (Brazil).</w:t>
      </w:r>
    </w:p>
    <w:p w:rsidR="006174CF" w:rsidRPr="002469C7" w:rsidP="006741C3" w14:paraId="3B3CA43F" w14:textId="05FE66CE">
      <w:pPr>
        <w:pStyle w:val="MDPI62backmatter"/>
      </w:pPr>
      <w:r w:rsidRPr="002469C7">
        <w:rPr>
          <w:b/>
          <w:lang w:val="en-US"/>
        </w:rPr>
        <w:t xml:space="preserve">Data </w:t>
      </w:r>
      <w:del w:id="596" w:author="Editor 2" w:date="2025-08-30T01:16:12Z">
        <w:r w:rsidRPr="002469C7">
          <w:rPr>
            <w:b/>
            <w:lang w:val="en-US"/>
          </w:rPr>
          <w:delText>Availability Statement</w:delText>
        </w:r>
      </w:del>
      <w:ins w:id="597" w:author="Editor 2" w:date="2025-08-30T01:16:12Z">
        <w:r>
          <w:rPr>
            <w:b/>
            <w:lang w:val="en-US"/>
          </w:rPr>
          <w:t>availability statement</w:t>
        </w:r>
      </w:ins>
      <w:r w:rsidRPr="002469C7">
        <w:rPr>
          <w:b/>
          <w:lang w:val="en-US"/>
        </w:rPr>
        <w:t>:</w:t>
      </w:r>
      <w:r w:rsidRPr="006174CF">
        <w:rPr>
          <w:lang w:val="en-US"/>
        </w:rPr>
        <w:t xml:space="preserve"> The data presented in this study are available in the GitHub repository: </w:t>
      </w:r>
      <w:hyperlink r:id="rId49" w:history="1">
        <w:r w:rsidRPr="004E7E59">
          <w:rPr>
            <w:rStyle w:val="Hyperlink"/>
            <w:lang w:val="en-US"/>
          </w:rPr>
          <w:t>https://github.com/mila-ms/azospirillum_brasilense</w:t>
        </w:r>
      </w:hyperlink>
    </w:p>
    <w:p w:rsidR="00614515" w:rsidRPr="00983AF9" w:rsidP="00614515" w14:paraId="75222016" w14:textId="77777777">
      <w:pPr>
        <w:pStyle w:val="MDPI62backmatter"/>
      </w:pPr>
      <w:r w:rsidRPr="002469C7">
        <w:rPr>
          <w:b/>
          <w:lang w:val="en-US"/>
        </w:rPr>
        <w:t>Acknowledgments:</w:t>
      </w:r>
      <w:r w:rsidRPr="00983AF9">
        <w:rPr>
          <w:lang w:val="en-US"/>
        </w:rPr>
        <w:t xml:space="preserve"> We express our gratitude to the Microbial Biotechnology Laboratory and the LaBiOmicas Laboratory of the Center for Biotechnology and Genetics at UESC for providing the necessary resources, technical support, and infrastructure for this research.</w:t>
      </w:r>
    </w:p>
    <w:p w:rsidR="00B47C99" w:rsidP="00B47C99" w14:paraId="58BA1800" w14:textId="77777777">
      <w:pPr>
        <w:pStyle w:val="MDPI62backmatter"/>
      </w:pPr>
      <w:r w:rsidRPr="002469C7">
        <w:rPr>
          <w:b/>
          <w:lang w:val="en-US"/>
        </w:rPr>
        <w:t xml:space="preserve">Conflicts of </w:t>
      </w:r>
      <w:bookmarkStart w:id="598" w:name="_Hlk181004646"/>
      <w:del w:id="599" w:author="Editor 2" w:date="2025-08-30T01:16:12Z">
        <w:r w:rsidRPr="002469C7">
          <w:rPr>
            <w:b/>
            <w:lang w:val="en-US"/>
          </w:rPr>
          <w:delText>Interest</w:delText>
        </w:r>
      </w:del>
      <w:ins w:id="600" w:author="Editor 2" w:date="2025-08-30T01:16:12Z">
        <w:r>
          <w:rPr>
            <w:b/>
            <w:lang w:val="en-US"/>
          </w:rPr>
          <w:t>interest</w:t>
        </w:r>
      </w:ins>
      <w:r w:rsidRPr="002469C7">
        <w:rPr>
          <w:b/>
          <w:lang w:val="en-US"/>
        </w:rPr>
        <w:t>:</w:t>
      </w:r>
      <w:r w:rsidRPr="002469C7">
        <w:rPr>
          <w:lang w:val="en-US"/>
        </w:rPr>
        <w:t xml:space="preserve"> </w:t>
      </w:r>
      <w:r w:rsidR="00614515">
        <w:rPr>
          <w:lang w:val="en-US"/>
        </w:rPr>
        <w:t xml:space="preserve">The authors declare </w:t>
      </w:r>
      <w:ins w:id="601" w:author="Editor 2" w:date="2025-08-30T01:16:12Z">
        <w:r>
          <w:rPr>
            <w:lang w:val="en-US"/>
          </w:rPr>
          <w:t xml:space="preserve">that they have </w:t>
        </w:r>
      </w:ins>
      <w:r w:rsidR="00614515">
        <w:rPr>
          <w:lang w:val="en-US"/>
        </w:rPr>
        <w:t>no conflicts of interest.</w:t>
      </w:r>
      <w:r w:rsidR="00614515">
        <w:rPr>
          <w:lang w:val="en-US"/>
        </w:rPr>
        <w:br/>
      </w:r>
    </w:p>
    <w:p w:rsidR="00B47C99" w14:paraId="4C4A5DA2" w14:textId="458C5E98">
      <w:pPr>
        <w:spacing w:line="240" w:lineRule="auto"/>
        <w:jc w:val="left"/>
        <w:rPr>
          <w:rFonts w:eastAsia="Times New Roman"/>
          <w:snapToGrid w:val="0"/>
          <w:sz w:val="18"/>
          <w:lang w:eastAsia="en-US" w:bidi="en-US"/>
        </w:rPr>
      </w:pPr>
    </w:p>
    <w:p w:rsidR="006B58B4" w:rsidP="00B47C99" w14:paraId="22C95875" w14:textId="77777777">
      <w:pPr>
        <w:pStyle w:val="MDPI62backmatter"/>
      </w:pPr>
    </w:p>
    <w:p w:rsidR="006B58B4" w:rsidP="00B47C99" w14:paraId="32A7BAB6" w14:textId="77777777">
      <w:pPr>
        <w:pStyle w:val="MDPI62backmatter"/>
      </w:pPr>
    </w:p>
    <w:p w:rsidR="006B58B4" w:rsidP="00B47C99" w14:paraId="4A0DB22B" w14:textId="77777777">
      <w:pPr>
        <w:pStyle w:val="MDPI62backmatter"/>
      </w:pPr>
    </w:p>
    <w:p w:rsidR="006741C3" w:rsidRPr="002469C7" w:rsidP="00B47C99" w14:paraId="22F12831" w14:textId="34C0230E">
      <w:pPr>
        <w:pStyle w:val="MDPI62backmatter"/>
        <w:rPr>
          <w:szCs w:val="18"/>
        </w:rPr>
      </w:pPr>
      <w:r>
        <w:rPr>
          <w:lang w:val="en-US"/>
        </w:rPr>
        <w:br/>
      </w:r>
    </w:p>
    <w:bookmarkEnd w:id="598"/>
    <w:p w:rsidR="00D06EC3" w14:paraId="2DABFADF" w14:textId="77777777">
      <w:pPr>
        <w:spacing w:line="240" w:lineRule="auto"/>
        <w:jc w:val="left"/>
        <w:rPr>
          <w:rFonts w:eastAsia="Times New Roman"/>
          <w:b/>
          <w:snapToGrid w:val="0"/>
          <w:sz w:val="24"/>
          <w:szCs w:val="22"/>
          <w:lang w:eastAsia="de-DE" w:bidi="en-US"/>
        </w:rPr>
      </w:pPr>
      <w:r>
        <w:rPr>
          <w:lang w:val="en-US"/>
        </w:rPr>
        <w:br w:type="page"/>
      </w:r>
    </w:p>
    <w:p w:rsidR="00D06EC3" w:rsidRPr="00BE30D8" w:rsidP="006741C3" w14:paraId="3A5444F5" w14:textId="0352D65A">
      <w:pPr>
        <w:pStyle w:val="MDPI21heading1"/>
        <w:ind w:left="0"/>
        <w:rPr>
          <w:lang w:val="pt-PT"/>
        </w:rPr>
      </w:pPr>
      <w:r w:rsidRPr="00BE30D8">
        <w:rPr>
          <w:lang w:val="en-US"/>
        </w:rPr>
        <w:t>References</w:t>
      </w:r>
    </w:p>
    <w:p w:rsidR="00D46F22" w:rsidRPr="00D46F22" w:rsidP="00D46F22" w14:paraId="506292AC" w14:textId="77777777">
      <w:pPr>
        <w:pStyle w:val="Bibliography"/>
        <w:rPr>
          <w:sz w:val="24"/>
        </w:rPr>
      </w:pPr>
      <w:r>
        <w:fldChar w:fldCharType="begin"/>
      </w:r>
      <w:r w:rsidRPr="00BE30D8" w:rsidR="00BE30D8">
        <w:rPr>
          <w:lang w:val="en-US"/>
        </w:rPr>
        <w:instrText xml:space="preserve"> ADDIN ZOTERO_BIBL {"uncited":[],"omitted":[],"custom":[]} CSL_BIBLIOGRAPHY </w:instrText>
      </w:r>
      <w:r>
        <w:fldChar w:fldCharType="separate"/>
      </w:r>
      <w:r w:rsidRPr="00D46F22">
        <w:rPr>
          <w:sz w:val="24"/>
          <w:lang w:val="en-US"/>
        </w:rPr>
        <w:t xml:space="preserve">A. Timofeeva, Maria R Galyamova, &amp; S. Sedykh. </w:t>
      </w:r>
      <w:r w:rsidRPr="00D46F22">
        <w:rPr>
          <w:sz w:val="24"/>
          <w:lang w:val="en-US"/>
        </w:rPr>
        <w:t xml:space="preserve">(2023). Plant Growth-Promoting Soil Bacteria: Nitrogen Fixation, Phosphate Solubilization, Siderophore Production, and Other Biological Activities. </w:t>
      </w:r>
      <w:r w:rsidRPr="00D46F22">
        <w:rPr>
          <w:i/>
          <w:iCs/>
          <w:sz w:val="24"/>
          <w:lang w:val="en-US"/>
        </w:rPr>
        <w:t>Plants</w:t>
      </w:r>
      <w:r w:rsidRPr="00D46F22">
        <w:rPr>
          <w:sz w:val="24"/>
          <w:lang w:val="en-US"/>
        </w:rPr>
        <w:t>. https://doi.org/10.3390/plants12244074</w:t>
      </w:r>
    </w:p>
    <w:p w:rsidR="00D46F22" w:rsidRPr="00D46F22" w:rsidP="00D46F22" w14:paraId="70A19E55" w14:textId="77777777">
      <w:pPr>
        <w:pStyle w:val="Bibliography"/>
        <w:rPr>
          <w:sz w:val="24"/>
        </w:rPr>
      </w:pPr>
      <w:r w:rsidRPr="00D46F22">
        <w:rPr>
          <w:sz w:val="24"/>
          <w:lang w:val="en-US"/>
        </w:rPr>
        <w:t xml:space="preserve">Aizheng Yang, Yang, A., Saqib Saleem Akhtar, Akhtar, S. S., Qiang Fu, Fu, Q., Muhammad Naveed, Naveed, M., Shahid Iqbal, Shahid Iqbal, Iqbal, S., Thomas Roitsch, Roitsch, T., Sven‐Erik Jacobsen, &amp; Jacobsen, S.-E. (2020). Burkholderia Phytofirmans PsJN Stimulate Growth and Yield of Quinoa under Salinity Stress. </w:t>
      </w:r>
      <w:r w:rsidRPr="00D46F22">
        <w:rPr>
          <w:i/>
          <w:iCs/>
          <w:sz w:val="24"/>
          <w:lang w:val="en-US"/>
        </w:rPr>
        <w:t>Plants</w:t>
      </w:r>
      <w:r w:rsidRPr="00D46F22">
        <w:rPr>
          <w:sz w:val="24"/>
          <w:lang w:val="en-US"/>
        </w:rPr>
        <w:t xml:space="preserve">, </w:t>
      </w:r>
      <w:r w:rsidRPr="00D46F22">
        <w:rPr>
          <w:i/>
          <w:iCs/>
          <w:sz w:val="24"/>
          <w:lang w:val="en-US"/>
        </w:rPr>
        <w:t>9</w:t>
      </w:r>
      <w:r w:rsidRPr="00D46F22">
        <w:rPr>
          <w:sz w:val="24"/>
          <w:lang w:val="en-US"/>
        </w:rPr>
        <w:t>(6), 672. https://doi.org/10.3390/plants9060672</w:t>
      </w:r>
    </w:p>
    <w:p w:rsidR="00D46F22" w:rsidRPr="00D46F22" w:rsidP="00D46F22" w14:paraId="03441885" w14:textId="77777777">
      <w:pPr>
        <w:pStyle w:val="Bibliography"/>
        <w:rPr>
          <w:sz w:val="24"/>
        </w:rPr>
      </w:pPr>
      <w:r w:rsidRPr="00D46F22">
        <w:rPr>
          <w:sz w:val="24"/>
          <w:lang w:val="en-US"/>
        </w:rPr>
        <w:t xml:space="preserve">Aizheng Yang, Yang, A., Saqib Saleem Akhtar, Akhtar, S. S., Shahid Iqbal, Shahid Iqbal, Iqbal, S., Shahid Iqbal, Muhammad Amjad, Amjad, M. W., Muhammad Amjad, Muhammad Amjad, Muhammad Naveed, Naveed, M., Zahir Ahmad Zahir, Zahir, Z. A., Sven‐Erik Jacobsen, &amp; Jacobsen, S.-E. (2016). Enhancing salt tolerance in quinoa by halotolerant bacterial inoculation. </w:t>
      </w:r>
      <w:r w:rsidRPr="00D46F22">
        <w:rPr>
          <w:i/>
          <w:iCs/>
          <w:sz w:val="24"/>
          <w:lang w:val="en-US"/>
        </w:rPr>
        <w:t>Functional Plant Biology</w:t>
      </w:r>
      <w:r w:rsidRPr="00D46F22">
        <w:rPr>
          <w:sz w:val="24"/>
          <w:lang w:val="en-US"/>
        </w:rPr>
        <w:t xml:space="preserve">, </w:t>
      </w:r>
      <w:r w:rsidRPr="00D46F22">
        <w:rPr>
          <w:i/>
          <w:iCs/>
          <w:sz w:val="24"/>
          <w:lang w:val="en-US"/>
        </w:rPr>
        <w:t>43</w:t>
      </w:r>
      <w:r w:rsidRPr="00D46F22">
        <w:rPr>
          <w:sz w:val="24"/>
          <w:lang w:val="en-US"/>
        </w:rPr>
        <w:t>(7), 632–642. https://doi.org/10.1071/fp15265</w:t>
      </w:r>
    </w:p>
    <w:p w:rsidR="00D46F22" w:rsidRPr="00D46F22" w:rsidP="00D46F22" w14:paraId="666D60AF" w14:textId="77777777">
      <w:pPr>
        <w:pStyle w:val="Bibliography"/>
        <w:rPr>
          <w:sz w:val="24"/>
        </w:rPr>
      </w:pPr>
      <w:r w:rsidRPr="00D46F22">
        <w:rPr>
          <w:sz w:val="24"/>
          <w:lang w:val="en-US"/>
        </w:rPr>
        <w:t xml:space="preserve">Aslam, M. U., Raza, M. A. S., Saleem, M. F., Waqas, M., Iqbal, R., Ahmad, S., &amp; Haider, I. (2020). Improving Strategic Growth Stage-based Drought Tolerance in Quinoa by Rhizobacterial Inoculation. </w:t>
      </w:r>
      <w:r w:rsidRPr="00D46F22">
        <w:rPr>
          <w:i/>
          <w:iCs/>
          <w:sz w:val="24"/>
          <w:lang w:val="en-US"/>
        </w:rPr>
        <w:t>Communications in Soil Science and Plant Analysis</w:t>
      </w:r>
      <w:r w:rsidRPr="00D46F22">
        <w:rPr>
          <w:sz w:val="24"/>
          <w:lang w:val="en-US"/>
        </w:rPr>
        <w:t xml:space="preserve">, </w:t>
      </w:r>
      <w:r w:rsidRPr="00D46F22">
        <w:rPr>
          <w:i/>
          <w:iCs/>
          <w:sz w:val="24"/>
          <w:lang w:val="en-US"/>
        </w:rPr>
        <w:t>51</w:t>
      </w:r>
      <w:r w:rsidRPr="00D46F22">
        <w:rPr>
          <w:sz w:val="24"/>
          <w:lang w:val="en-US"/>
        </w:rPr>
        <w:t>(7), 853–868. https://doi.org/10.1080/00103624.2020.1744634</w:t>
      </w:r>
    </w:p>
    <w:p w:rsidR="00D46F22" w:rsidRPr="00D46F22" w:rsidP="00D46F22" w14:paraId="0D230687" w14:textId="77777777">
      <w:pPr>
        <w:pStyle w:val="Bibliography"/>
        <w:rPr>
          <w:sz w:val="24"/>
        </w:rPr>
      </w:pPr>
      <w:r w:rsidRPr="00D46F22">
        <w:rPr>
          <w:sz w:val="24"/>
          <w:lang w:val="en-US"/>
        </w:rPr>
        <w:t xml:space="preserve">Bhattacharyya, P. N., &amp; Jha, D. K. (2012). Plant growth-promoting rhizobacteria (PGPR): Emergence in agriculture. </w:t>
      </w:r>
      <w:r w:rsidRPr="00D46F22">
        <w:rPr>
          <w:i/>
          <w:iCs/>
          <w:sz w:val="24"/>
          <w:lang w:val="en-US"/>
        </w:rPr>
        <w:t>World Journal of Microbiology and Biotechnology</w:t>
      </w:r>
      <w:r w:rsidRPr="00D46F22">
        <w:rPr>
          <w:sz w:val="24"/>
          <w:lang w:val="en-US"/>
        </w:rPr>
        <w:t xml:space="preserve">, </w:t>
      </w:r>
      <w:r w:rsidRPr="00D46F22">
        <w:rPr>
          <w:i/>
          <w:iCs/>
          <w:sz w:val="24"/>
          <w:lang w:val="en-US"/>
        </w:rPr>
        <w:t>28</w:t>
      </w:r>
      <w:r w:rsidRPr="00D46F22">
        <w:rPr>
          <w:sz w:val="24"/>
          <w:lang w:val="en-US"/>
        </w:rPr>
        <w:t>(4), 1327–1350. https://doi.org/10.1007/s11274-011-0979-9</w:t>
      </w:r>
    </w:p>
    <w:p w:rsidR="00D46F22" w:rsidRPr="00D46F22" w:rsidP="00D46F22" w14:paraId="13BE1135" w14:textId="77777777">
      <w:pPr>
        <w:pStyle w:val="Bibliography"/>
        <w:rPr>
          <w:sz w:val="24"/>
        </w:rPr>
      </w:pPr>
      <w:r w:rsidRPr="00D46F22">
        <w:rPr>
          <w:sz w:val="24"/>
          <w:lang w:val="en-US"/>
        </w:rPr>
        <w:t xml:space="preserve">Brito, T. S., Schons, D. C., Ritter, G., Netto, L. A., Eberling, T., Pan, R., &amp; Guimarães, V. F. (2018). Growth Promotion by Azospirillum brasilense in the Germination of Rice, Oat, Brachiaria and Quinoa. </w:t>
      </w:r>
      <w:r w:rsidRPr="00D46F22">
        <w:rPr>
          <w:i/>
          <w:iCs/>
          <w:sz w:val="24"/>
          <w:lang w:val="en-US"/>
        </w:rPr>
        <w:t>Journal of Experimental Agriculture International</w:t>
      </w:r>
      <w:r w:rsidRPr="00D46F22">
        <w:rPr>
          <w:sz w:val="24"/>
          <w:lang w:val="en-US"/>
        </w:rPr>
        <w:t>, 1–9. https://doi.org/10.9734/JEAI/2018/39729</w:t>
      </w:r>
    </w:p>
    <w:p w:rsidR="00D46F22" w:rsidRPr="00D46F22" w:rsidP="00D46F22" w14:paraId="7DA6DF83" w14:textId="77777777">
      <w:pPr>
        <w:pStyle w:val="Bibliography"/>
        <w:rPr>
          <w:sz w:val="24"/>
          <w:lang w:val="pt-PT"/>
        </w:rPr>
      </w:pPr>
      <w:r w:rsidRPr="00D46F22">
        <w:rPr>
          <w:sz w:val="24"/>
          <w:lang w:val="en-US"/>
        </w:rPr>
        <w:t xml:space="preserve">Casanovas, E. M., Barassi, C. A., &amp; Sueldo, R. J. (2002). Azospiriflum Inoculation Mitigates Water Stress Effects in Maize Seedlings. </w:t>
      </w:r>
      <w:r w:rsidRPr="00D46F22">
        <w:rPr>
          <w:i/>
          <w:iCs/>
          <w:sz w:val="24"/>
          <w:lang w:val="en-US"/>
        </w:rPr>
        <w:t>Cereal Research Communications</w:t>
      </w:r>
      <w:r w:rsidRPr="00D46F22">
        <w:rPr>
          <w:sz w:val="24"/>
          <w:lang w:val="en-US"/>
        </w:rPr>
        <w:t xml:space="preserve">, </w:t>
      </w:r>
      <w:r w:rsidRPr="00D46F22">
        <w:rPr>
          <w:i/>
          <w:iCs/>
          <w:sz w:val="24"/>
          <w:lang w:val="en-US"/>
        </w:rPr>
        <w:t>30</w:t>
      </w:r>
      <w:r w:rsidRPr="00D46F22">
        <w:rPr>
          <w:sz w:val="24"/>
          <w:lang w:val="en-US"/>
        </w:rPr>
        <w:t>(3–4), 343–350. https://doi.org/10.1007/BF03543428</w:t>
      </w:r>
    </w:p>
    <w:p w:rsidR="00D46F22" w:rsidRPr="00D46F22" w:rsidP="00D46F22" w14:paraId="05D9ACD0" w14:textId="77777777">
      <w:pPr>
        <w:pStyle w:val="Bibliography"/>
        <w:rPr>
          <w:sz w:val="24"/>
        </w:rPr>
      </w:pPr>
      <w:r w:rsidRPr="00D46F22">
        <w:rPr>
          <w:sz w:val="24"/>
          <w:lang w:val="en-US"/>
        </w:rPr>
        <w:t xml:space="preserve">de Oliveira-Longatti, S. M., Marra, L. M., Lima Soares, B., Bomfeti, C. A., da Silva, K., Avelar Ferreira, P. A., &amp; de Souza Moreira, F. M. (2014). </w:t>
      </w:r>
      <w:r w:rsidRPr="00D46F22">
        <w:rPr>
          <w:sz w:val="24"/>
          <w:lang w:val="en-US"/>
        </w:rPr>
        <w:t xml:space="preserve">Bacteria isolated from soils of the western Amazon and from rehabilitated bauxite-mining areas have potential as plant growth promoters. </w:t>
      </w:r>
      <w:r w:rsidRPr="00D46F22">
        <w:rPr>
          <w:i/>
          <w:iCs/>
          <w:sz w:val="24"/>
          <w:lang w:val="en-US"/>
        </w:rPr>
        <w:t>World Journal of Microbiology and Biotechnology</w:t>
      </w:r>
      <w:r w:rsidRPr="00D46F22">
        <w:rPr>
          <w:sz w:val="24"/>
          <w:lang w:val="en-US"/>
        </w:rPr>
        <w:t xml:space="preserve">, </w:t>
      </w:r>
      <w:r w:rsidRPr="00D46F22">
        <w:rPr>
          <w:i/>
          <w:iCs/>
          <w:sz w:val="24"/>
          <w:lang w:val="en-US"/>
        </w:rPr>
        <w:t>30</w:t>
      </w:r>
      <w:r w:rsidRPr="00D46F22">
        <w:rPr>
          <w:sz w:val="24"/>
          <w:lang w:val="en-US"/>
        </w:rPr>
        <w:t>(4), 1239–1250. https://doi.org/10.1007/s11274-013-1547-2</w:t>
      </w:r>
    </w:p>
    <w:p w:rsidR="00D46F22" w:rsidRPr="00D46F22" w:rsidP="00D46F22" w14:paraId="0AC763BC" w14:textId="77777777">
      <w:pPr>
        <w:pStyle w:val="Bibliography"/>
        <w:rPr>
          <w:sz w:val="24"/>
        </w:rPr>
      </w:pPr>
      <w:r w:rsidRPr="00D46F22">
        <w:rPr>
          <w:sz w:val="24"/>
          <w:lang w:val="en-US"/>
        </w:rPr>
        <w:t xml:space="preserve">dos Santos Ferreira, N., Hayashi Sant’ Anna, F., Massena Reis, V., Ambrosini, A., Gazolla Volpiano, C., Rothballer, M., Schwab, S., Baura, V. A., Balsanelli, E., Pedrosa, F. de O., Pereira Passaglia, L. M., Maltempi de Souza, E., Hartmann, A., Cassan, F., &amp; Zilli, J. E. (2020). </w:t>
      </w:r>
      <w:r w:rsidRPr="00D46F22">
        <w:rPr>
          <w:sz w:val="24"/>
          <w:lang w:val="en-US"/>
        </w:rPr>
        <w:t>Genome-based reclassification of Azospirillum brasilense Sp245 as the type strain of Azospirillum baldaniorum</w:t>
      </w:r>
      <w:r w:rsidRPr="00D46F22">
        <w:rPr>
          <w:sz w:val="24"/>
          <w:lang w:val="en-US"/>
        </w:rPr>
        <w:t xml:space="preserve"> sp.</w:t>
      </w:r>
      <w:r w:rsidRPr="00D46F22">
        <w:rPr>
          <w:sz w:val="24"/>
          <w:lang w:val="en-US"/>
        </w:rPr>
        <w:t xml:space="preserve"> Nov. </w:t>
      </w:r>
      <w:r w:rsidRPr="00D46F22">
        <w:rPr>
          <w:i/>
          <w:iCs/>
          <w:sz w:val="24"/>
          <w:lang w:val="en-US"/>
        </w:rPr>
        <w:t>International Journal of Systematic and Evolutionary Microbiology</w:t>
      </w:r>
      <w:r w:rsidRPr="00D46F22">
        <w:rPr>
          <w:sz w:val="24"/>
          <w:lang w:val="en-US"/>
        </w:rPr>
        <w:t xml:space="preserve">, </w:t>
      </w:r>
      <w:r w:rsidRPr="00D46F22">
        <w:rPr>
          <w:i/>
          <w:iCs/>
          <w:sz w:val="24"/>
          <w:lang w:val="en-US"/>
        </w:rPr>
        <w:t>70</w:t>
      </w:r>
      <w:r w:rsidRPr="00D46F22">
        <w:rPr>
          <w:sz w:val="24"/>
          <w:lang w:val="en-US"/>
        </w:rPr>
        <w:t>(12), 6203–6212. https://doi.org/10.1099/ijsem.0.004517</w:t>
      </w:r>
    </w:p>
    <w:p w:rsidR="00D46F22" w:rsidRPr="00D46F22" w:rsidP="00D46F22" w14:paraId="1E49D14E" w14:textId="77777777">
      <w:pPr>
        <w:pStyle w:val="Bibliography"/>
        <w:rPr>
          <w:sz w:val="24"/>
          <w:lang w:val="pt-PT"/>
        </w:rPr>
      </w:pPr>
      <w:r w:rsidRPr="00D46F22">
        <w:rPr>
          <w:sz w:val="24"/>
          <w:lang w:val="en-US"/>
        </w:rPr>
        <w:t xml:space="preserve">E. Meyer, S. Stoffel, Anna Flávia Neri De Almeida, Juliana Do Amaral Scarsanella, A. S. Vieira, Bárbara Santos Ventura, Andressa Danielli Canei, J. Bortolini, Sergio Miana De Faria, C. R. Soares, &amp; P. E. Lovato. </w:t>
      </w:r>
      <w:r w:rsidRPr="00D46F22">
        <w:rPr>
          <w:sz w:val="24"/>
          <w:lang w:val="en-US"/>
        </w:rPr>
        <w:t xml:space="preserve">(2024). Rhizophagus intraradices and Azospirillum brasilense improve growth of herbaceous plants and soil biological activity in revegetation of a recovering coal-mining area. </w:t>
      </w:r>
      <w:r w:rsidRPr="00D46F22">
        <w:rPr>
          <w:i/>
          <w:iCs/>
          <w:sz w:val="24"/>
          <w:lang w:val="en-US"/>
        </w:rPr>
        <w:t>Brazilian Journal of Microbiology</w:t>
      </w:r>
      <w:r w:rsidRPr="00D46F22">
        <w:rPr>
          <w:sz w:val="24"/>
          <w:lang w:val="en-US"/>
        </w:rPr>
        <w:t>. https://doi.org/10.1007/s42770-024-01390-2</w:t>
      </w:r>
    </w:p>
    <w:p w:rsidR="00D46F22" w:rsidRPr="00D46F22" w:rsidP="00D46F22" w14:paraId="10EF650C" w14:textId="77777777">
      <w:pPr>
        <w:pStyle w:val="Bibliography"/>
        <w:rPr>
          <w:sz w:val="24"/>
          <w:lang w:val="pt-PT"/>
        </w:rPr>
      </w:pPr>
      <w:r w:rsidRPr="00D46F22">
        <w:rPr>
          <w:sz w:val="24"/>
          <w:lang w:val="en-US"/>
        </w:rPr>
        <w:t xml:space="preserve">Fernando Shintate Galindo, Galindo, F. S., Paulo Pagliari, Pagliari, P. H., Salatiér Buzetti, Buzetti, S., Willian Lima Rodrigues, Rodrigues, W. L., José Mateus Kondo Santini, Santini, J. M. K., Eduardo Henrique Marcandalli Boleta, Boleta, E. H. M., Poliana Aparecida Leonel Rosa, Rosa, P. A. L., Thiago Assis Rodrigues Nogueira, Nogueira, T. A. R., Édson Lazarini, Lazarini, E., Marcelo Carvalho Minhoto Teixeira Filho, &amp; Filho, M. C. M. T. (2020). </w:t>
      </w:r>
      <w:r w:rsidRPr="00D46F22">
        <w:rPr>
          <w:sz w:val="24"/>
          <w:lang w:val="en-US"/>
        </w:rPr>
        <w:t xml:space="preserve">Can silicon applied to correct soil acidity in combination with Azospirillum brasilense inoculation improve nitrogen use efficiency in maize. </w:t>
      </w:r>
      <w:r w:rsidRPr="00D46F22">
        <w:rPr>
          <w:i/>
          <w:iCs/>
          <w:sz w:val="24"/>
          <w:lang w:val="en-US"/>
        </w:rPr>
        <w:t>PLOS ONE</w:t>
      </w:r>
      <w:r w:rsidRPr="00D46F22">
        <w:rPr>
          <w:sz w:val="24"/>
          <w:lang w:val="en-US"/>
        </w:rPr>
        <w:t xml:space="preserve">, </w:t>
      </w:r>
      <w:r w:rsidRPr="00D46F22">
        <w:rPr>
          <w:i/>
          <w:iCs/>
          <w:sz w:val="24"/>
          <w:lang w:val="en-US"/>
        </w:rPr>
        <w:t>15</w:t>
      </w:r>
      <w:r w:rsidRPr="00D46F22">
        <w:rPr>
          <w:sz w:val="24"/>
          <w:lang w:val="en-US"/>
        </w:rPr>
        <w:t>(4). https://doi.org/10.1371/journal.pone.0230954</w:t>
      </w:r>
    </w:p>
    <w:p w:rsidR="00D46F22" w:rsidRPr="00D46F22" w:rsidP="00D46F22" w14:paraId="4B042A51" w14:textId="77777777">
      <w:pPr>
        <w:pStyle w:val="Bibliography"/>
        <w:rPr>
          <w:sz w:val="24"/>
          <w:lang w:val="pt-PT"/>
        </w:rPr>
      </w:pPr>
      <w:r w:rsidRPr="00D46F22">
        <w:rPr>
          <w:sz w:val="24"/>
          <w:lang w:val="en-US"/>
        </w:rPr>
        <w:t xml:space="preserve">Ferreira, N. dos S. (2022). </w:t>
      </w:r>
      <w:r w:rsidRPr="00D46F22">
        <w:rPr>
          <w:i/>
          <w:iCs/>
          <w:sz w:val="24"/>
          <w:lang w:val="en-US"/>
        </w:rPr>
        <w:t>Taxonomia e reclassificação de estirpes do gênero Azospirillum e Nitrospirillum pertencentes ao Centro de Recursos Biológicos Johanna Döbereiner</w:t>
      </w:r>
      <w:r w:rsidRPr="00D46F22">
        <w:rPr>
          <w:sz w:val="24"/>
          <w:lang w:val="en-US"/>
        </w:rPr>
        <w:t>. https://rima.ufrrj.br/jspui/handle/20.500.14407/20209</w:t>
      </w:r>
    </w:p>
    <w:p w:rsidR="00D46F22" w:rsidRPr="00D46F22" w:rsidP="00D46F22" w14:paraId="79D83EAA" w14:textId="77777777">
      <w:pPr>
        <w:pStyle w:val="Bibliography"/>
        <w:rPr>
          <w:sz w:val="24"/>
          <w:lang w:val="pt-PT"/>
        </w:rPr>
      </w:pPr>
      <w:r w:rsidRPr="00D46F22">
        <w:rPr>
          <w:sz w:val="24"/>
          <w:lang w:val="en-US"/>
        </w:rPr>
        <w:t xml:space="preserve">Gadagi, R. S., Krishnaraj, P. U., Kulkarni, J. H., &amp; Sa, T. (2004). </w:t>
      </w:r>
      <w:r w:rsidRPr="00D46F22">
        <w:rPr>
          <w:sz w:val="24"/>
          <w:lang w:val="en-US"/>
        </w:rPr>
        <w:t xml:space="preserve">The effect of combined </w:t>
      </w:r>
      <w:r w:rsidRPr="00D46F22">
        <w:rPr>
          <w:i/>
          <w:iCs/>
          <w:sz w:val="24"/>
          <w:lang w:val="en-US"/>
        </w:rPr>
        <w:t>Azospirillum</w:t>
      </w:r>
      <w:r w:rsidRPr="00D46F22">
        <w:rPr>
          <w:sz w:val="24"/>
          <w:lang w:val="en-US"/>
        </w:rPr>
        <w:t xml:space="preserve"> inoculation and nitrogen fertilizer on plant growth promotion and yield response of the blanket flower </w:t>
      </w:r>
      <w:r w:rsidRPr="00D46F22">
        <w:rPr>
          <w:i/>
          <w:iCs/>
          <w:sz w:val="24"/>
          <w:lang w:val="en-US"/>
        </w:rPr>
        <w:t>Gaillardia pulchella</w:t>
      </w:r>
      <w:r w:rsidRPr="00D46F22">
        <w:rPr>
          <w:sz w:val="24"/>
          <w:lang w:val="en-US"/>
        </w:rPr>
        <w:t xml:space="preserve">. </w:t>
      </w:r>
      <w:r w:rsidRPr="00D46F22">
        <w:rPr>
          <w:i/>
          <w:iCs/>
          <w:sz w:val="24"/>
          <w:lang w:val="en-US"/>
        </w:rPr>
        <w:t>Scientia Horticulturae</w:t>
      </w:r>
      <w:r w:rsidRPr="00D46F22">
        <w:rPr>
          <w:sz w:val="24"/>
          <w:lang w:val="en-US"/>
        </w:rPr>
        <w:t xml:space="preserve">, </w:t>
      </w:r>
      <w:r w:rsidRPr="00D46F22">
        <w:rPr>
          <w:i/>
          <w:iCs/>
          <w:sz w:val="24"/>
          <w:lang w:val="en-US"/>
        </w:rPr>
        <w:t>100</w:t>
      </w:r>
      <w:r w:rsidRPr="00D46F22">
        <w:rPr>
          <w:sz w:val="24"/>
          <w:lang w:val="en-US"/>
        </w:rPr>
        <w:t>(1), 323–332. https://doi.org/10.1016/j.scienta.2003.10.002</w:t>
      </w:r>
    </w:p>
    <w:p w:rsidR="00D46F22" w:rsidRPr="00D46F22" w:rsidP="00D46F22" w14:paraId="77E8E668" w14:textId="77777777">
      <w:pPr>
        <w:pStyle w:val="Bibliography"/>
        <w:rPr>
          <w:sz w:val="24"/>
          <w:lang w:val="pt-PT"/>
        </w:rPr>
      </w:pPr>
      <w:r w:rsidRPr="00D46F22">
        <w:rPr>
          <w:sz w:val="24"/>
          <w:lang w:val="en-US"/>
        </w:rPr>
        <w:t xml:space="preserve">Galeano, R. M. S., Campelo, A. P. D. S., Mackert, A., &amp; Brasil, M. D. S. (2019). DESENVOLVIMENTO INICIAL E QUANTIFICAÇÃO DE PROTEÍNAS DO MILHO APÓS INOCULAÇÃO COM NOVAS ESTIRPES DE Azospirillum Brasilense. </w:t>
      </w:r>
      <w:r w:rsidRPr="00D46F22">
        <w:rPr>
          <w:i/>
          <w:iCs/>
          <w:sz w:val="24"/>
          <w:lang w:val="en-US"/>
        </w:rPr>
        <w:t>JOURNAL OF NEOTROPICAL AGRICULTURE</w:t>
      </w:r>
      <w:r w:rsidRPr="00D46F22">
        <w:rPr>
          <w:sz w:val="24"/>
          <w:lang w:val="en-US"/>
        </w:rPr>
        <w:t xml:space="preserve">, </w:t>
      </w:r>
      <w:r w:rsidRPr="00D46F22">
        <w:rPr>
          <w:i/>
          <w:iCs/>
          <w:sz w:val="24"/>
          <w:lang w:val="en-US"/>
        </w:rPr>
        <w:t>6</w:t>
      </w:r>
      <w:r w:rsidRPr="00D46F22">
        <w:rPr>
          <w:sz w:val="24"/>
          <w:lang w:val="en-US"/>
        </w:rPr>
        <w:t>(2), 95–99. https://doi.org/10.32404/rean.v6i2.2613</w:t>
      </w:r>
    </w:p>
    <w:p w:rsidR="00D46F22" w:rsidRPr="00D46F22" w:rsidP="00D46F22" w14:paraId="3CDC1E4A" w14:textId="77777777">
      <w:pPr>
        <w:pStyle w:val="Bibliography"/>
        <w:rPr>
          <w:sz w:val="24"/>
          <w:lang w:val="pt-PT"/>
        </w:rPr>
      </w:pPr>
      <w:r w:rsidRPr="00D46F22">
        <w:rPr>
          <w:sz w:val="24"/>
          <w:lang w:val="en-US"/>
        </w:rPr>
        <w:t xml:space="preserve">Macedo, A. R., Simoes, W. L., Salviano, A. M., Fernandes Junior, P. I., &amp; Barbosa, I. M. (2024). </w:t>
      </w:r>
      <w:r w:rsidRPr="00D46F22">
        <w:rPr>
          <w:i/>
          <w:iCs/>
          <w:sz w:val="24"/>
          <w:lang w:val="en-US"/>
        </w:rPr>
        <w:t>Microrganismos promotores de crescimento de plantas como mitigadores do estresse hídrico e de nitrogênio em sorgo biomassa.</w:t>
      </w:r>
      <w:r w:rsidRPr="00D46F22">
        <w:rPr>
          <w:sz w:val="24"/>
          <w:lang w:val="en-US"/>
        </w:rPr>
        <w:t xml:space="preserve"> http://www.alice.cnptia.embrapa.br/handle/doc/1176444</w:t>
      </w:r>
    </w:p>
    <w:p w:rsidR="00D46F22" w:rsidRPr="00D46F22" w:rsidP="00D46F22" w14:paraId="6382D61F" w14:textId="77777777">
      <w:pPr>
        <w:pStyle w:val="Bibliography"/>
        <w:rPr>
          <w:sz w:val="24"/>
        </w:rPr>
      </w:pPr>
      <w:r w:rsidRPr="00D46F22">
        <w:rPr>
          <w:sz w:val="24"/>
          <w:lang w:val="en-US"/>
        </w:rPr>
        <w:t xml:space="preserve">Reyes-Carmona, S. R., Jijón Moreno, S., Ramírez-Mata, A., Xiqui Vázquez, M. L., &amp; Baca, B. E. (2025). MibR and LibR are involved in the transcriptional regulation of the ipdC gene in Azospirillum brasilense Sp7. </w:t>
      </w:r>
      <w:r w:rsidRPr="00D46F22">
        <w:rPr>
          <w:i/>
          <w:iCs/>
          <w:sz w:val="24"/>
          <w:lang w:val="en-US"/>
        </w:rPr>
        <w:t>Research in Microbiology</w:t>
      </w:r>
      <w:r w:rsidRPr="00D46F22">
        <w:rPr>
          <w:sz w:val="24"/>
          <w:lang w:val="en-US"/>
        </w:rPr>
        <w:t xml:space="preserve">, </w:t>
      </w:r>
      <w:r w:rsidRPr="00D46F22">
        <w:rPr>
          <w:i/>
          <w:iCs/>
          <w:sz w:val="24"/>
          <w:lang w:val="en-US"/>
        </w:rPr>
        <w:t>176</w:t>
      </w:r>
      <w:r w:rsidRPr="00D46F22">
        <w:rPr>
          <w:sz w:val="24"/>
          <w:lang w:val="en-US"/>
        </w:rPr>
        <w:t>(5–6), 104295. https://doi.org/10.1016/j.resmic.2025.104295</w:t>
      </w:r>
    </w:p>
    <w:p w:rsidR="00D46F22" w:rsidRPr="00D46F22" w:rsidP="00D46F22" w14:paraId="2D5D49EA" w14:textId="77777777">
      <w:pPr>
        <w:pStyle w:val="Bibliography"/>
        <w:rPr>
          <w:sz w:val="24"/>
        </w:rPr>
      </w:pPr>
      <w:r w:rsidRPr="00D46F22">
        <w:rPr>
          <w:sz w:val="24"/>
          <w:lang w:val="en-US"/>
        </w:rPr>
        <w:t xml:space="preserve">Spaepen, S., Vanderleyden, J., &amp; Remans, R. (2007). Indole-3-acetic acid in microbial and microorganism-plant signaling. </w:t>
      </w:r>
      <w:r w:rsidRPr="00D46F22">
        <w:rPr>
          <w:i/>
          <w:iCs/>
          <w:sz w:val="24"/>
          <w:lang w:val="en-US"/>
        </w:rPr>
        <w:t>FEMS Microbiology Reviews</w:t>
      </w:r>
      <w:r w:rsidRPr="00D46F22">
        <w:rPr>
          <w:sz w:val="24"/>
          <w:lang w:val="en-US"/>
        </w:rPr>
        <w:t xml:space="preserve">, </w:t>
      </w:r>
      <w:r w:rsidRPr="00D46F22">
        <w:rPr>
          <w:i/>
          <w:iCs/>
          <w:sz w:val="24"/>
          <w:lang w:val="en-US"/>
        </w:rPr>
        <w:t>31</w:t>
      </w:r>
      <w:r w:rsidRPr="00D46F22">
        <w:rPr>
          <w:sz w:val="24"/>
          <w:lang w:val="en-US"/>
        </w:rPr>
        <w:t>(4), 425–448. https://doi.org/10.1111/j.1574-6976.2007.00072.x</w:t>
      </w:r>
    </w:p>
    <w:p w:rsidR="00D46F22" w:rsidRPr="00D46F22" w:rsidP="00D46F22" w14:paraId="6EE96A00" w14:textId="77777777">
      <w:pPr>
        <w:pStyle w:val="Bibliography"/>
        <w:rPr>
          <w:sz w:val="24"/>
          <w:lang w:val="de-DE"/>
        </w:rPr>
      </w:pPr>
      <w:r w:rsidRPr="00D46F22">
        <w:rPr>
          <w:sz w:val="24"/>
          <w:lang w:val="en-US"/>
        </w:rPr>
        <w:t xml:space="preserve">Syeda Tahseen Zahra, M. Tariq, Muhammad Abdullah, Muhammad Kaleem Ullah, Abdul Rafay Rafiq, Aisha Siddique, M. Shahid, T. Ahmed, &amp; Imrana Jamil. (2024). Salt-Tolerant Plant Growth-Promoting Bacteria (ST-PGPB): An Effective Strategy for Sustainable Food Production. </w:t>
      </w:r>
      <w:r w:rsidRPr="00D46F22">
        <w:rPr>
          <w:i/>
          <w:iCs/>
          <w:sz w:val="24"/>
          <w:lang w:val="en-US"/>
        </w:rPr>
        <w:t>Current Microbiology</w:t>
      </w:r>
      <w:r w:rsidRPr="00D46F22">
        <w:rPr>
          <w:sz w:val="24"/>
          <w:lang w:val="en-US"/>
        </w:rPr>
        <w:t>. https://doi.org/10.1007/s00284-024-03830-6</w:t>
      </w:r>
    </w:p>
    <w:p w:rsidR="00D46F22" w:rsidRPr="00D46F22" w:rsidP="00D46F22" w14:paraId="0B947398" w14:textId="77777777">
      <w:pPr>
        <w:pStyle w:val="Bibliography"/>
        <w:rPr>
          <w:sz w:val="24"/>
        </w:rPr>
      </w:pPr>
      <w:r w:rsidRPr="00D46F22">
        <w:rPr>
          <w:sz w:val="24"/>
          <w:lang w:val="en-US"/>
        </w:rPr>
        <w:t xml:space="preserve">Tarrand, J. J., Krieg, N. R., &amp; Döbereiner, J. (1978). </w:t>
      </w:r>
      <w:r w:rsidRPr="00D46F22">
        <w:rPr>
          <w:sz w:val="24"/>
          <w:lang w:val="en-US"/>
        </w:rPr>
        <w:t xml:space="preserve">A taxonomic study of the Spirillum lipoferum group, with descriptions of a new genus, Azospirillum gen. Nov. </w:t>
      </w:r>
      <w:ins w:id="602" w:author="Editor" w:date="2025-08-30T01:16:17Z">
        <w:r w:rsidRPr="00D46F22">
          <w:rPr>
            <w:sz w:val="24"/>
            <w:lang w:val="en-US"/>
          </w:rPr>
          <w:t xml:space="preserve">In addition, </w:t>
        </w:r>
      </w:ins>
      <w:del w:id="603" w:author="Editor" w:date="2025-08-30T01:16:17Z">
        <w:r w:rsidRPr="00D46F22">
          <w:rPr>
            <w:sz w:val="24"/>
            <w:lang w:val="en-US"/>
          </w:rPr>
          <w:delText xml:space="preserve">And </w:delText>
        </w:r>
      </w:del>
      <w:r w:rsidRPr="00D46F22">
        <w:rPr>
          <w:sz w:val="24"/>
          <w:lang w:val="en-US"/>
        </w:rPr>
        <w:t xml:space="preserve">two species, Azospirillum lipoferum (Beijerinck) comb. Nov. </w:t>
      </w:r>
      <w:ins w:id="604" w:author="Editor" w:date="2025-08-30T01:16:17Z">
        <w:r w:rsidRPr="00D46F22">
          <w:rPr>
            <w:sz w:val="24"/>
            <w:lang w:val="en-US"/>
          </w:rPr>
          <w:t xml:space="preserve">In addition, </w:t>
        </w:r>
      </w:ins>
      <w:del w:id="605" w:author="Editor" w:date="2025-08-30T01:16:17Z">
        <w:r w:rsidRPr="00D46F22">
          <w:rPr>
            <w:sz w:val="24"/>
            <w:lang w:val="en-US"/>
          </w:rPr>
          <w:delText xml:space="preserve">And </w:delText>
        </w:r>
      </w:del>
      <w:r w:rsidRPr="00D46F22">
        <w:rPr>
          <w:sz w:val="24"/>
          <w:lang w:val="en-US"/>
        </w:rPr>
        <w:t>Azospirillum brasilense</w:t>
      </w:r>
      <w:r w:rsidRPr="00D46F22">
        <w:rPr>
          <w:sz w:val="24"/>
          <w:lang w:val="en-US"/>
        </w:rPr>
        <w:t xml:space="preserve"> sp.</w:t>
      </w:r>
      <w:r w:rsidRPr="00D46F22">
        <w:rPr>
          <w:sz w:val="24"/>
          <w:lang w:val="en-US"/>
        </w:rPr>
        <w:t xml:space="preserve"> Nov. </w:t>
      </w:r>
      <w:r w:rsidRPr="00D46F22">
        <w:rPr>
          <w:i/>
          <w:iCs/>
          <w:sz w:val="24"/>
          <w:lang w:val="en-US"/>
        </w:rPr>
        <w:t>Canadian Journal of Microbiology</w:t>
      </w:r>
      <w:r w:rsidRPr="00D46F22">
        <w:rPr>
          <w:sz w:val="24"/>
          <w:lang w:val="en-US"/>
        </w:rPr>
        <w:t xml:space="preserve">, </w:t>
      </w:r>
      <w:r w:rsidRPr="00D46F22">
        <w:rPr>
          <w:i/>
          <w:iCs/>
          <w:sz w:val="24"/>
          <w:lang w:val="en-US"/>
        </w:rPr>
        <w:t>24</w:t>
      </w:r>
      <w:r w:rsidRPr="00D46F22">
        <w:rPr>
          <w:sz w:val="24"/>
          <w:lang w:val="en-US"/>
        </w:rPr>
        <w:t>(8), 967–980. https://doi.org/10.1139/m78-160</w:t>
      </w:r>
    </w:p>
    <w:p w:rsidR="00D06EC3" w:rsidP="006741C3" w14:paraId="03E06671" w14:textId="53874F13">
      <w:pPr>
        <w:pStyle w:val="MDPI21heading1"/>
        <w:ind w:left="0"/>
      </w:pPr>
      <w:r>
        <w:fldChar w:fldCharType="end"/>
      </w:r>
    </w:p>
    <w:p w:rsidR="00D06EC3" w:rsidP="006741C3" w14:paraId="6F3BCE40" w14:textId="4EC0F006">
      <w:pPr>
        <w:pStyle w:val="MDPI21heading1"/>
        <w:ind w:left="0"/>
      </w:pPr>
      <w:r>
        <w:rPr>
          <w:lang w:val="en-US"/>
        </w:rPr>
        <w:t>------</w:t>
      </w:r>
    </w:p>
    <w:p w:rsidR="00D06EC3" w:rsidP="006741C3" w14:paraId="2DD518E0" w14:textId="77777777">
      <w:pPr>
        <w:pStyle w:val="MDPI21heading1"/>
        <w:ind w:left="0"/>
      </w:pPr>
    </w:p>
    <w:p w:rsidR="004F41E8" w:rsidP="004F41E8" w14:paraId="2BB0E047" w14:textId="0A8C3406">
      <w:pPr>
        <w:pStyle w:val="MDPI81references"/>
      </w:pPr>
      <w:r>
        <w:rPr>
          <w:lang w:val="en-US"/>
        </w:rPr>
        <w:tab/>
      </w:r>
      <w:r>
        <w:rPr>
          <w:lang w:val="en-US"/>
        </w:rPr>
        <w:t>FAO Global Map of Salt-Affected Soils. 2021, 20.</w:t>
      </w:r>
    </w:p>
    <w:p w:rsidR="004F41E8" w:rsidP="004F41E8" w14:paraId="3B98DC22" w14:textId="5E0A94B6">
      <w:pPr>
        <w:pStyle w:val="MDPI81references"/>
      </w:pPr>
      <w:r>
        <w:rPr>
          <w:lang w:val="en-US"/>
        </w:rPr>
        <w:t>Shrivastava, P.; Kumar, R. Soil Salinity: A Serious Environmental Issue and Plant Growth Promoting Bacteria as One of the Tools for Its Alleviation. Saudi J. Biol. Sci. 2015, 22, 123–131, doi:10.1016/j.sjbs.2014.12.001.</w:t>
      </w:r>
    </w:p>
    <w:p w:rsidR="004F41E8" w:rsidP="004F41E8" w14:paraId="7241E41B" w14:textId="48F0CF21">
      <w:pPr>
        <w:pStyle w:val="MDPI81references"/>
      </w:pPr>
      <w:r>
        <w:rPr>
          <w:rFonts w:hint="eastAsia"/>
          <w:lang w:val="en-US"/>
        </w:rPr>
        <w:t>Zörb, C.; Geilfus, C. ‐M.; Dietz, K. ‐J. Salinity and Crop Yield. Plant Biol. 2019, 21, 31–38, doi:10.1111/plb.12884.</w:t>
      </w:r>
    </w:p>
    <w:p w:rsidR="004F41E8" w:rsidP="004F41E8" w14:paraId="64D8E541" w14:textId="425A4911">
      <w:pPr>
        <w:pStyle w:val="MDPI81references"/>
      </w:pPr>
      <w:r>
        <w:rPr>
          <w:lang w:val="en-US"/>
        </w:rPr>
        <w:t>Bazile, D.; Jacobsen, S.-E.; Verniau, A. The Global Expansion of Quinoa: Trends and Limits. Front. Plant Sci. 2016, 7, doi:10.3389/fpls.2016.00622.</w:t>
      </w:r>
    </w:p>
    <w:p w:rsidR="004F41E8" w:rsidP="004F41E8" w14:paraId="6FDFDBC8" w14:textId="5C37CCC1">
      <w:pPr>
        <w:pStyle w:val="MDPI81references"/>
      </w:pPr>
      <w:r>
        <w:rPr>
          <w:lang w:val="en-US"/>
        </w:rPr>
        <w:t>Causin, H.F.; Bordón, D.A.E.; Burrieza, H. Salinity Tolerance Mechanisms during Germination and Early Seedling Growth in Chenopodium Quinoa Wild. Genotypes with Different Sensitivity to Saline Stress. Environ. Exp. Bot. 2020, 172, 103995, doi:10.1016/j.envexpbot.2020.103995.</w:t>
      </w:r>
    </w:p>
    <w:p w:rsidR="004F41E8" w:rsidP="004F41E8" w14:paraId="79FF7A71" w14:textId="254F61DD">
      <w:pPr>
        <w:pStyle w:val="MDPI81references"/>
      </w:pPr>
      <w:r>
        <w:rPr>
          <w:lang w:val="en-US"/>
        </w:rPr>
        <w:t>Mougiou, N.; Trikka, F.; Trantas, E.; Ververidis, F.; Makris, A.; Argiriou, A.; Vlachonasios, K.E. Expression of Hydroxytyrosol and Oleuropein Biosynthetic Genes Are Correlated with Metabolite Accumulation during Fruit Development in Olive, Olea Europaea , Cv. Koroneiki. Plant Physiol. Biochem. 2018, 128, 41–49, doi:10.1016/j.plaphy.2018.05.004.</w:t>
      </w:r>
    </w:p>
    <w:p w:rsidR="004F41E8" w:rsidP="004F41E8" w14:paraId="59094BBE" w14:textId="0CB605B3">
      <w:pPr>
        <w:pStyle w:val="MDPI81references"/>
      </w:pPr>
      <w:r>
        <w:rPr>
          <w:lang w:val="en-US"/>
        </w:rPr>
        <w:t>Egamberdieva, D.; Wirth, S.J.; Alqarawi, A.A.; Abd_Allah, E.F.; Hashem, A. Phytohormones and Beneficial Microbes: Essential Components for Plants to Balance Stress and Fitness. Front. Microbiol. 2017, 8, 2104, doi:10.3389/fmicb.2017.02104.</w:t>
      </w:r>
    </w:p>
    <w:p w:rsidR="004F41E8" w:rsidP="004F41E8" w14:paraId="54AB9A41" w14:textId="2E397698">
      <w:pPr>
        <w:pStyle w:val="MDPI81references"/>
      </w:pPr>
      <w:r>
        <w:rPr>
          <w:lang w:val="en-US"/>
        </w:rPr>
        <w:t>Hungria, M.; Campo, R.J.; Souza, E.M.; Pedrosa, F.O. Inoculation with Selected Strains of Azospirillum Brasilense and A. Lipoferum Improves Yields of Maize and Wheat in Brazil. Plant Soil 2010, 331, 413–425, doi:10.1007/s11104-009-0262-0.</w:t>
      </w:r>
    </w:p>
    <w:p w:rsidR="004F41E8" w:rsidP="004F41E8" w14:paraId="56498E79" w14:textId="6144ACB6">
      <w:pPr>
        <w:pStyle w:val="MDPI81references"/>
      </w:pPr>
      <w:r>
        <w:rPr>
          <w:lang w:val="en-US"/>
        </w:rPr>
        <w:t>Khumairah, F.H.; Setiawati, M.R.; Fitriatin, B.N.; Simarmata, T.; Alfaraj, S.; Ansari, M.J.; Enshasy, H.A.E.; Sayyed, R.Z.; Najafi, S. Halotolerant Plant Growth-Promoting Rhizobacteria Isolated From Saline Soil Improve Nitrogen Fixation and Alleviate Salt Stress in Rice Plants. Front. Microbiol. 2022, 13, 905210, doi:10.3389/fmicb.2022.905210.</w:t>
      </w:r>
    </w:p>
    <w:p w:rsidR="004F41E8" w:rsidP="004F41E8" w14:paraId="5EEB9025" w14:textId="178D4428">
      <w:pPr>
        <w:pStyle w:val="MDPI81references"/>
      </w:pPr>
      <w:r>
        <w:rPr>
          <w:lang w:val="en-US"/>
        </w:rPr>
        <w:t>Santos, A.P.; Belfiore, C.; Úrbez, C.; Ferrando, A.; Blázquez, M.A.; Farías, M.E. Extremophiles as Plant Probiotics to Promote Germination and Alleviate Salt Stress in Soybean. J. Plant Growth Regul. 2023, 42, 946–959, doi:10.1007/s00344-022-10605-5.</w:t>
      </w:r>
    </w:p>
    <w:p w:rsidR="004F41E8" w:rsidP="004F41E8" w14:paraId="0E05D3A1" w14:textId="54B4426E">
      <w:pPr>
        <w:pStyle w:val="MDPI81references"/>
      </w:pPr>
      <w:r>
        <w:rPr>
          <w:lang w:val="en-US"/>
        </w:rPr>
        <w:t>Kerbab, S.; Silini, A.; Chenari Bouket, A.; Cherif-Silini, H.; Eshelli, M.; El Houda Rabhi, N.; Belbahri, L. Mitigation of NaCl Stress in Wheat by Rhizosphere Engineering Using Salt Habitat Adapted PGPR Halotolerant Bacteria. Appl. Sci. 2021, 11, 1034, doi:10.3390/app11031034.</w:t>
      </w:r>
    </w:p>
    <w:p w:rsidR="004F41E8" w:rsidP="004F41E8" w14:paraId="10948874" w14:textId="607E6FF3">
      <w:pPr>
        <w:pStyle w:val="MDPI81references"/>
      </w:pPr>
      <w:r>
        <w:rPr>
          <w:rFonts w:hint="eastAsia"/>
          <w:lang w:val="en-US"/>
        </w:rPr>
        <w:t>Da Cunha, E.T.; Pedrolo, A.M.; Arisi, A.C.M. Thermal and Salt Stress Effects on the Survival of Plant Growth‐promoting Bacteria Azospirillum Brasilense in Inoculants for Maize Cultivation. J. Sci. Food Agric. 2024, 104, 5360–5367, doi:10.1002/jsfa.133</w:t>
      </w:r>
      <w:r>
        <w:rPr>
          <w:lang w:val="en-US"/>
        </w:rPr>
        <w:t>66.</w:t>
      </w:r>
    </w:p>
    <w:p w:rsidR="004F41E8" w:rsidP="004F41E8" w14:paraId="2D439020" w14:textId="05C969E7">
      <w:pPr>
        <w:pStyle w:val="MDPI81references"/>
      </w:pPr>
      <w:r>
        <w:rPr>
          <w:lang w:val="en-US"/>
        </w:rPr>
        <w:t>Omar, M.N.A.; Osman, M.E.H.; Kasim, W.A.; Abd El-Daim, I.A. Improvement of Salt Tolerance Mechanisms of Barley Cultivated under Salt Stress Using Azospirillum Brasiliense. Tasks Veg Sci 44: 133–147 2009.</w:t>
      </w:r>
    </w:p>
    <w:p w:rsidR="004F41E8" w:rsidP="004F41E8" w14:paraId="13FCE821" w14:textId="2BAF5BD9">
      <w:pPr>
        <w:pStyle w:val="MDPI81references"/>
      </w:pPr>
      <w:r>
        <w:rPr>
          <w:lang w:val="en-US"/>
        </w:rPr>
        <w:t>Reis, V.M.; Jr, F.B.D.R.; Quesada, D.M.; Oliveira, O.C.A.D.; Alves, B.J.R.; Urquiaga, S.; Boddey, R.M. Biological Nitrogen Fixation Associated with Tropical Pasture Grasses. Funct. Plant Biol. 2001, 28, 837, doi:10.1071/pp01079.</w:t>
      </w:r>
    </w:p>
    <w:p w:rsidR="004F41E8" w:rsidP="004F41E8" w14:paraId="6861FEEC" w14:textId="691B5B2C">
      <w:pPr>
        <w:pStyle w:val="MDPI81references"/>
      </w:pPr>
      <w:r>
        <w:rPr>
          <w:lang w:val="en-US"/>
        </w:rPr>
        <w:t>de Oliveira Vergara, R.; Martins, A.B.N.; Pedo, T.; Radke, A.K.; Gadotti, G.I.; Villela, F.A.; da Motta Xavier, F.; Eberhardt, P.E.R.; Cavalcante, J.A.; Meneguzzo, M.R.R. Plant Growth and Physiological Quality of Quinoa ('Chenopodium Quinoa’Willd) Seeds Grown in Southern Rio Grande Do Sul, Brazil. Aust. J. Crop Sci. 2019, 13, 678–682.</w:t>
      </w:r>
    </w:p>
    <w:p w:rsidR="004F41E8" w:rsidP="004F41E8" w14:paraId="127D81C6" w14:textId="3E77EC9C">
      <w:pPr>
        <w:pStyle w:val="MDPI81references"/>
      </w:pPr>
      <w:r>
        <w:rPr>
          <w:lang w:val="en-US"/>
        </w:rPr>
        <w:t>Sampaio, S.L.; Fernandes, Â.; Pereira, C.; Calhelha, R.C.; Sokovic, M.; Santos-Buelga, C.; Barros, L.; Ferreira, I.C. Nutritional Value, Physicochemical Characterization and Bioactive Properties of the Brazilian Quinoa BRS Piabiru. Food Funct. 2020, 11, 2969–2977.</w:t>
      </w:r>
    </w:p>
    <w:p w:rsidR="004F41E8" w:rsidP="004F41E8" w14:paraId="73E83AD4" w14:textId="72A8037C">
      <w:pPr>
        <w:pStyle w:val="MDPI81references"/>
      </w:pPr>
      <w:r>
        <w:rPr>
          <w:lang w:val="en-US"/>
        </w:rPr>
        <w:t>Barbieri, G.F.; Stefanello, R.; Menegaes, J.F.; Munareto, J.D.; Nunes, U.R. Seed Germination and Initial Growth of Quinoa Seedlings Under Water and Salt Stress. J. Agric. Sci. 2019, 11, 153, doi:10.5539/jas.v11n15p153.</w:t>
      </w:r>
    </w:p>
    <w:p w:rsidR="004F41E8" w:rsidP="004F41E8" w14:paraId="2F25D62C" w14:textId="334A1DD4">
      <w:pPr>
        <w:pStyle w:val="MDPI81references"/>
      </w:pPr>
      <w:r>
        <w:rPr>
          <w:lang w:val="en-US"/>
        </w:rPr>
        <w:t>Costa, P.S.; Ferraz, R.L.S.; Dantas-Neto, J.; Martins, V.D.; Viégas, P.R.A.; Meira, K.S.; Ndhlala, A.R.; Azevedo, C.A.V.; Melo, A.S. Seed Priming with Light Quality and Cyperus Rotundus L. Extract Modulate the Germination and Initial Growth of Moringa Oleifera Lam. Seedlings. Braz. J. Biol. 2024, 84, doi:10.1590/1519-6984.255836.</w:t>
      </w:r>
    </w:p>
    <w:p w:rsidR="004F41E8" w:rsidP="004F41E8" w14:paraId="599612E6" w14:textId="4458E866">
      <w:pPr>
        <w:pStyle w:val="MDPI81references"/>
      </w:pPr>
      <w:r>
        <w:rPr>
          <w:lang w:val="en-US"/>
        </w:rPr>
        <w:t xml:space="preserve">Dias, G.F.; Alencar, R.S.D.; Viana, P.M.D.O.; Cavalcante, </w:t>
      </w:r>
      <w:r>
        <w:rPr>
          <w:lang w:val="en-US"/>
        </w:rPr>
        <w:t>I.E.</w:t>
      </w:r>
      <w:r>
        <w:rPr>
          <w:lang w:val="en-US"/>
        </w:rPr>
        <w:t xml:space="preserve">; Farias, E.S.D.D.; Bonou, S.I.; Sales, J.R.D.S.; Almeida, H.A.D.; Ferraz, R.L.D.S.; Lacerda, C.F.D.; </w:t>
      </w:r>
      <w:r>
        <w:rPr>
          <w:lang w:val="en-US"/>
        </w:rPr>
        <w:t>et al</w:t>
      </w:r>
      <w:r>
        <w:rPr>
          <w:lang w:val="en-US"/>
        </w:rPr>
        <w:t>. Seed Priming with PEG 6000 and Silicic Acid Enhances Drought Tolerance in Cowpea by Modulating Physiological Responses. Horticulturae 2025, 11, 438, doi:10.3390/horticulturae11040438.</w:t>
      </w:r>
    </w:p>
    <w:p w:rsidR="004F41E8" w:rsidP="004F41E8" w14:paraId="6D5FF53E" w14:textId="6632E7F4">
      <w:pPr>
        <w:pStyle w:val="MDPI81references"/>
      </w:pPr>
      <w:r>
        <w:rPr>
          <w:lang w:val="en-US"/>
        </w:rPr>
        <w:t>ISTA International Rules Seed Testing | Official ISTA Guidelines Available online: https://www.seedtest.org/en/publications/international-rules-seed-testing.html (accessed on 9 July 2025).</w:t>
      </w:r>
    </w:p>
    <w:p w:rsidR="004F41E8" w:rsidP="004F41E8" w14:paraId="155036C0" w14:textId="55970CF7">
      <w:pPr>
        <w:pStyle w:val="MDPI81references"/>
      </w:pPr>
      <w:r>
        <w:rPr>
          <w:lang w:val="en-US"/>
        </w:rPr>
        <w:t>Ranal, M.A.; Santana, D.G.D. How and Why to Measure the Germination Process? Rev. Bras. Botânica 2006, 29, 1–11, doi:10.1590/s0100-84042006000100002.</w:t>
      </w:r>
    </w:p>
    <w:p w:rsidR="004F41E8" w:rsidP="004F41E8" w14:paraId="41511487" w14:textId="291DCF2F">
      <w:pPr>
        <w:pStyle w:val="MDPI81references"/>
      </w:pPr>
      <w:r>
        <w:rPr>
          <w:rFonts w:hint="eastAsia"/>
          <w:lang w:val="en-US"/>
        </w:rPr>
        <w:t>Lozano‐Isla, F.; Benites‐Alfaro, O.E.; Pompelli, M.F. GerminaR: An R Package for Germination Analysis with the Interactive Web Application “GerminaQuant for R.” Ecol. Res. 2019, 34, 339–346, doi:10.1111/1440-1703.1275.</w:t>
      </w:r>
    </w:p>
    <w:p w:rsidR="004F41E8" w:rsidP="004F41E8" w14:paraId="5E8D6265" w14:textId="00787CB1">
      <w:pPr>
        <w:pStyle w:val="MDPI81references"/>
      </w:pPr>
      <w:r>
        <w:rPr>
          <w:lang w:val="en-US"/>
        </w:rPr>
        <w:t>Zhao, X.; Joo, J.C.; Kim, J.Y. Evaluation of Heavy Metal Phytotoxicity to Helianthus Annuus L. Using Seedling Vigor Index-Soil Model. Chemosphere 2021, 275, 130026, doi:10.1016/j.chemosphere.2021.130026.</w:t>
      </w:r>
    </w:p>
    <w:p w:rsidR="004F41E8" w:rsidP="004F41E8" w14:paraId="7104B759" w14:textId="3CBE9764">
      <w:pPr>
        <w:pStyle w:val="MDPI81references"/>
      </w:pPr>
      <w:r>
        <w:rPr>
          <w:lang w:val="en-US"/>
        </w:rPr>
        <w:t>Methods in Cyanobacterial Research; Si</w:t>
      </w:r>
      <w:r>
        <w:rPr>
          <w:rFonts w:ascii="Cambria" w:hAnsi="Cambria" w:cs="Cambria"/>
          <w:lang w:val="en-US"/>
        </w:rPr>
        <w:t>ṃ</w:t>
      </w:r>
      <w:r>
        <w:rPr>
          <w:lang w:val="en-US"/>
        </w:rPr>
        <w:t>ha, Ś.P., Sinha, R.P., Häder, D.P., Eds.; First edition.; CRC Press, Taylor &amp; Francis Group: Boca Raton, 2024; ISBN 978-1-003-39838-7.</w:t>
      </w:r>
    </w:p>
    <w:p w:rsidR="004F41E8" w:rsidP="004F41E8" w14:paraId="5CFAB86F" w14:textId="4388D1DE">
      <w:pPr>
        <w:pStyle w:val="MDPI81references"/>
      </w:pPr>
      <w:r w:rsidRPr="00983AF9">
        <w:rPr>
          <w:lang w:val="en-US"/>
        </w:rPr>
        <w:t xml:space="preserve">Aebi, H. [13] Catalase </w:t>
      </w:r>
      <w:r w:rsidRPr="00983AF9">
        <w:rPr>
          <w:lang w:val="en-US"/>
        </w:rPr>
        <w:t>in Vitro</w:t>
      </w:r>
      <w:r w:rsidRPr="00983AF9">
        <w:rPr>
          <w:lang w:val="en-US"/>
        </w:rPr>
        <w:t xml:space="preserve">. </w:t>
      </w:r>
      <w:r>
        <w:rPr>
          <w:lang w:val="en-US"/>
        </w:rPr>
        <w:t>In Methods in Enzymology; Elsevier, 1984; Vol. 105, pp. 121–126 ISBN 978-0-12-182005-3.</w:t>
      </w:r>
    </w:p>
    <w:p w:rsidR="004F41E8" w:rsidP="004F41E8" w14:paraId="198251C5" w14:textId="14E83BDB">
      <w:pPr>
        <w:pStyle w:val="MDPI81references"/>
      </w:pPr>
      <w:r>
        <w:rPr>
          <w:lang w:val="en-US"/>
        </w:rPr>
        <w:t>Rekik, I.; Chaabane, Z.; Missaoui, A.; Bouket, A.C.; Luptakova, L.; Elleuch, A.; Belbahri, L. Effects of Untreated and Treated Wastewater at the Morphological, Physiological and Biochemical Levels on Seed Germination and Development of Sorghum (Sorghum Bicolor (L.) Moench), Alfalfa (Medicago Sativa L.) and Fescue (Festuca Arundinacea Schreb.). J. Hazard. Mater. 2017, 326, 165–176, doi:10.1016/j.jhazmat.2016.12.033.</w:t>
      </w:r>
    </w:p>
    <w:p w:rsidR="004F41E8" w:rsidP="004F41E8" w14:paraId="3787A512" w14:textId="0C503AD9">
      <w:pPr>
        <w:pStyle w:val="MDPI81references"/>
      </w:pPr>
      <w:r>
        <w:rPr>
          <w:lang w:val="en-US"/>
        </w:rPr>
        <w:t>R Core Team R: A Language and Environment for Statistical Computing 2024.</w:t>
      </w:r>
    </w:p>
    <w:p w:rsidR="004F41E8" w:rsidP="004F41E8" w14:paraId="69D46759" w14:textId="6D7C92D3">
      <w:pPr>
        <w:pStyle w:val="MDPI81references"/>
      </w:pPr>
      <w:r>
        <w:rPr>
          <w:lang w:val="en-US"/>
        </w:rPr>
        <w:t>Bates, D.; Mächler, M.; Bolker, B.; Walker, S. Fitting Linear Mixed-Effects Models Using Lme4. J. Stat. Softw. 2015, 67, doi:10.18637/jss.v067.i01.</w:t>
      </w:r>
    </w:p>
    <w:p w:rsidR="004F41E8" w:rsidP="004F41E8" w14:paraId="148DA9EF" w14:textId="250DE54F">
      <w:pPr>
        <w:pStyle w:val="MDPI81references"/>
      </w:pPr>
      <w:r>
        <w:rPr>
          <w:lang w:val="en-US"/>
        </w:rPr>
        <w:t>Lenth, R.V. Emmeans: Estimated Marginal Means, Aka Least-Squares Means 2017, 1.10.7.</w:t>
      </w:r>
    </w:p>
    <w:p w:rsidR="004F41E8" w:rsidP="004F41E8" w14:paraId="19BCFF2F" w14:textId="0026BA6D">
      <w:pPr>
        <w:pStyle w:val="MDPI81references"/>
      </w:pPr>
      <w:r>
        <w:rPr>
          <w:lang w:val="en-US"/>
        </w:rPr>
        <w:t>Degon, Z.; Dixon, S.; Rahmatallah, Y.; Galloway, M.; Gulutzo, S.; Price, H.; Cook, J.; Glazko, G.; Mukherjee, A. Azospirillum Brasilense Improves Rice Growth under Salt Stress by Regulating the Expression of Key Genes Involved in Salt Stress Response, Abscisic Acid Signaling, and Nutrient Transport, among Others. Front. Agron. 2023, 5, doi:10.3389/fagro.2023.1216503.</w:t>
      </w:r>
    </w:p>
    <w:p w:rsidR="004F41E8" w:rsidP="004F41E8" w14:paraId="02965AE3" w14:textId="525BE1F5">
      <w:pPr>
        <w:pStyle w:val="MDPI81references"/>
      </w:pPr>
      <w:r>
        <w:rPr>
          <w:lang w:val="en-US"/>
        </w:rPr>
        <w:t>Hernández-Canseco, J.; Bautista-Cruz, A.; Sánchez-Mendoza, S.; Aquino-Bolaños, T.; Sánchez-Medina, P.S. Plant Growth-Promoting Halobacteria and Their Ability to Protect Crops from Abiotic Stress: An Eco-Friendly Alternative for Saline Soils. Agronomy 2022, 12, 804, doi:10.3390/agronomy12040804.</w:t>
      </w:r>
    </w:p>
    <w:p w:rsidR="004F41E8" w:rsidP="004F41E8" w14:paraId="5D295B67" w14:textId="165FFF24">
      <w:pPr>
        <w:pStyle w:val="MDPI81references"/>
      </w:pPr>
      <w:r>
        <w:rPr>
          <w:lang w:val="en-US"/>
        </w:rPr>
        <w:t>Baek, D.; Rokibuzzaman, M.; Khan, A.; Kim, M.C.; Park, H.J.; Yun, D.; Chung, Y.R. Plant-Growth Promoting Bacillus Oryzicola YC7007 Modulates Stress-Response Gene Expression and Provides Protection From Salt Stress. Front. Plant Sci. 2020, 10, doi:10.3389/fpls.2019.01646.</w:t>
      </w:r>
    </w:p>
    <w:p w:rsidR="004F41E8" w:rsidP="004F41E8" w14:paraId="16A46D51" w14:textId="6EAA7F68">
      <w:pPr>
        <w:pStyle w:val="MDPI81references"/>
      </w:pPr>
      <w:r>
        <w:rPr>
          <w:lang w:val="en-US"/>
        </w:rPr>
        <w:t>Liu, H.; Amoanimaa-Dede, H.; Zhang, Y.; Wu, X.; Deng, F.; Qin, Y.; Qiu, H.; Ouyang, Y.; Wang, Y.; Zeng, F. Bacillus Amyloliquefaciens Strain Q1 Inoculation Enhances Salt Tolerance of Barley Seedlings by Maintaining the Photosynthetic Capacity and Intracellular Na+/K+ Homeostasis. Plant Growth Regul. 2025, 105, 111–128, doi:10.1007/s10725-024-01260-9.</w:t>
      </w:r>
    </w:p>
    <w:p w:rsidR="004F41E8" w:rsidP="004F41E8" w14:paraId="3D028050" w14:textId="6040B93A">
      <w:pPr>
        <w:pStyle w:val="MDPI81references"/>
      </w:pPr>
      <w:r>
        <w:rPr>
          <w:rFonts w:hint="eastAsia"/>
          <w:lang w:val="en-US"/>
        </w:rPr>
        <w:t>Caires, E.F.; Bini, A.R.; Barão, L.F.C.; Haliski, A.; Duart, V.M.; Ricardo, K.D.S. Seed Inoculation with Azospirillum Brasilense and Nitrogen Fertilization for No‐till Cereal Production. Agron. J. 2021, 113, 560–576, doi:10.1002/agj2.20488.</w:t>
      </w:r>
    </w:p>
    <w:p w:rsidR="004F41E8" w:rsidP="004F41E8" w14:paraId="24014645" w14:textId="5A0CFE34">
      <w:pPr>
        <w:pStyle w:val="MDPI81references"/>
      </w:pPr>
      <w:r>
        <w:rPr>
          <w:lang w:val="en-US"/>
        </w:rPr>
        <w:t>Cunha, V.D.S.; Brum, M.D.S.; Soares, A.B.; Deak, E.A.; Speth, L.A.L.; Martin, T.N. Promoting Black Oat and Ryegrass Growth via Azospirillum Brasilense Inoculation after Corn and Soybean Crop Rotation. Emir. J. Food Agric. 2024, 36, 1–8, doi:10.3897/ejfa.2024.118453.</w:t>
      </w:r>
    </w:p>
    <w:p w:rsidR="004F41E8" w:rsidP="004F41E8" w14:paraId="5FF18A4C" w14:textId="305F7DD1">
      <w:pPr>
        <w:pStyle w:val="MDPI81references"/>
      </w:pPr>
      <w:r>
        <w:rPr>
          <w:lang w:val="en-US"/>
        </w:rPr>
        <w:t>Mattos, M.L.T.; Valgas, R.A.; Martins, J.F.D.S. Evaluation of the Agronomic Efficiency of Azospirillum Brasilense Strains Ab-V5 and Ab-V6 in Flood-Irrigated Rice. Agronomy 2022, 12, 3047, doi:10.3390/agronomy12123047.</w:t>
      </w:r>
    </w:p>
    <w:p w:rsidR="004F41E8" w:rsidP="004F41E8" w14:paraId="50537F84" w14:textId="4DC84A16">
      <w:pPr>
        <w:pStyle w:val="MDPI81references"/>
      </w:pPr>
      <w:r>
        <w:rPr>
          <w:lang w:val="en-US"/>
        </w:rPr>
        <w:t>Terra, A.B.C.; Rezende, A.V.D.; Florentino, L.A. Co-Inoculation with Azospirillum Brasilense Promotes Growth in Forage Legumes. Rev. Ceres 2023, 70, doi:10.1590/0034-737x202370050014.</w:t>
      </w:r>
    </w:p>
    <w:p w:rsidR="004F41E8" w:rsidP="004F41E8" w14:paraId="2E4FD919" w14:textId="1326965A">
      <w:pPr>
        <w:pStyle w:val="MDPI81references"/>
      </w:pPr>
      <w:r>
        <w:rPr>
          <w:lang w:val="en-US"/>
        </w:rPr>
        <w:t>Da Silva, M.S.R.D.A.; Tavares, O.C.H.; De Oliveira, I.S.R.; Da Silva, C.S.R.D.A.; Da Silva, C.S.R.D.A.; Vidal, M.S.; Baldani, V.L.D.; Jesus, E.D.C. Stimulatory Effects of Defective and Effective 3-Indoleacetic Acid-Producing Bacterial Strains on Rice in an Advanced Stage of Its Vegetative Cycle. Braz. J. Microbiol. 2022, 53, 281–288, doi:10.1007/s42770-021-00651-8.</w:t>
      </w:r>
    </w:p>
    <w:p w:rsidR="004F41E8" w:rsidP="004F41E8" w14:paraId="48486E5F" w14:textId="7C1B142E">
      <w:pPr>
        <w:pStyle w:val="MDPI81references"/>
      </w:pPr>
      <w:r>
        <w:rPr>
          <w:lang w:val="en-US"/>
        </w:rPr>
        <w:t>Neshat, M.; Abbasi, A.; Hosseinzadeh, A.; Sarikhani, M.R.; Dadashi Chavan, D.; Rasoulnia, A. Plant Growth Promoting Bacteria (PGPR) Induce Antioxidant Tolerance against Salinity Stress through Biochemical and Physiological Mechanisms. Physiol. Mol. Biol. Plants 2022, 28, 347–361, doi:10.1007/s12298-022-01128-0.</w:t>
      </w:r>
    </w:p>
    <w:p w:rsidR="004F41E8" w:rsidP="004F41E8" w14:paraId="1DBF07A2" w14:textId="098722FA">
      <w:pPr>
        <w:pStyle w:val="MDPI81references"/>
      </w:pPr>
      <w:r>
        <w:rPr>
          <w:lang w:val="en-US"/>
        </w:rPr>
        <w:t>Spaepen, S.; Dobbelaere, S.; Croonenborghs, A.; Vanderleyden, J. Effects of Azospirillum Brasilense Indole-3-Acetic Acid Production on Inoculated Wheat Plants. Plant Soil 2008, 312, 15–23, doi:10.1007/s11104-008-9560-1.</w:t>
      </w:r>
    </w:p>
    <w:p w:rsidR="004F41E8" w:rsidP="004F41E8" w14:paraId="44949284" w14:textId="7FBD47F7">
      <w:pPr>
        <w:pStyle w:val="MDPI81references"/>
      </w:pPr>
      <w:r>
        <w:rPr>
          <w:lang w:val="en-US"/>
        </w:rPr>
        <w:t xml:space="preserve">Zaheer, M.S.; Ali, H.H.; Iqbal, M.A.; Erinle, K.O.; Javed, T.; Iqbal, J.; Hashmi, M.I.U.; Mumtaz, M.Z.; Salama, E.A.A.; Kalaji, H.M.; </w:t>
      </w:r>
      <w:r>
        <w:rPr>
          <w:lang w:val="en-US"/>
        </w:rPr>
        <w:t>et al</w:t>
      </w:r>
      <w:r>
        <w:rPr>
          <w:lang w:val="en-US"/>
        </w:rPr>
        <w:t>. Cytokinin Production by Azospirillum Brasilense Contributes to Increase in Growth, Yield, Antioxidant, and Physiological Systems of Wheat (Triticum Aestivum L.). Front. Microbiol. 2022, 13, doi:10.3389/fmicb.2022.886041.</w:t>
      </w:r>
    </w:p>
    <w:p w:rsidR="004F41E8" w:rsidP="004F41E8" w14:paraId="12C5A26E" w14:textId="01A7F00B">
      <w:pPr>
        <w:pStyle w:val="MDPI81references"/>
      </w:pPr>
      <w:r>
        <w:rPr>
          <w:lang w:val="en-US"/>
        </w:rPr>
        <w:t>Hasanuzzaman, M.; Raihan, Md.R.H.; Masud, A.A.C.; Rahman, K.; Nowroz, F.; Rahman, M.; Nahar, K.; Fujita, M. Regulation of Reactive Oxygen Species and Antioxidant Defense in Plants under Salinity. Int. J. Mol. Sci. 2021, 22, 9326, doi:10.3390/ijms22179326.</w:t>
      </w:r>
    </w:p>
    <w:p w:rsidR="004F41E8" w:rsidP="004F41E8" w14:paraId="42F50C95" w14:textId="53A91383">
      <w:pPr>
        <w:pStyle w:val="MDPI81references"/>
      </w:pPr>
      <w:r>
        <w:rPr>
          <w:lang w:val="en-US"/>
        </w:rPr>
        <w:t>Kesawat, M.S.; Satheesh, N.; Kherawat, B.S.; Kumar, A.; Kim, H.-U.; Chung, S.-M.; Kumar, M. Regulation of Reactive Oxygen Species during Salt Stress in Plants and Their Crosstalk with Other Signaling Molecules—Current Perspectives and Future Directions. Plants 2023, 12, 864, doi:10.3390/plants12040864.</w:t>
      </w:r>
    </w:p>
    <w:p w:rsidR="004F41E8" w:rsidP="004F41E8" w14:paraId="4DF099ED" w14:textId="68EE4E78">
      <w:pPr>
        <w:pStyle w:val="MDPI81references"/>
      </w:pPr>
      <w:r>
        <w:rPr>
          <w:lang w:val="en-US"/>
        </w:rPr>
        <w:t>Zandi, P.; Schnug, E. Reactive Oxygen Species, Antioxidant Responses and Implications from a Microbial Modulation Perspective. Biology 2022, 11, 155, doi:10.3390/biology11020155.</w:t>
      </w:r>
    </w:p>
    <w:p w:rsidR="004F41E8" w:rsidP="004F41E8" w14:paraId="224E0539" w14:textId="784D21AB">
      <w:pPr>
        <w:pStyle w:val="MDPI81references"/>
      </w:pPr>
      <w:r>
        <w:rPr>
          <w:lang w:val="en-US"/>
        </w:rPr>
        <w:t xml:space="preserve">Aleem, M.; Aleem, S.; Sharif, I.; Wu, Z.; Aleem, M.; Tahir, A.; Atif, R.; Cheema, H.; Shakeel, A.; Lei, S.; </w:t>
      </w:r>
      <w:r>
        <w:rPr>
          <w:lang w:val="en-US"/>
        </w:rPr>
        <w:t>et al</w:t>
      </w:r>
      <w:r>
        <w:rPr>
          <w:lang w:val="en-US"/>
        </w:rPr>
        <w:t>. Characterization of SOD and GPX Gene Families in the Soybeans in Response to Drought and Salinity Stresses. Antioxidants 2022, 11, 460, doi:10.3390/antiox11030460.</w:t>
      </w:r>
    </w:p>
    <w:p w:rsidR="004F41E8" w:rsidP="004F41E8" w14:paraId="262B134E" w14:textId="667ECB04">
      <w:pPr>
        <w:pStyle w:val="MDPI81references"/>
      </w:pPr>
      <w:r>
        <w:rPr>
          <w:rFonts w:hint="eastAsia"/>
          <w:lang w:val="en-US"/>
        </w:rPr>
        <w:t>Ansari, W.A.; Shahid, M.; Shafi, Z.; Farah, M.A.; Zeyad, M.T.; Al‐Anazi, K.M.; Ahamad, L. Multifaceted Rhizobacterial Co‐Inoculation Enhances Drought‐Stress Tolerance in Tomato: Insights Into Physiological, Biochemical, and Molecular Responses. J. Bas</w:t>
      </w:r>
      <w:r>
        <w:rPr>
          <w:lang w:val="en-US"/>
        </w:rPr>
        <w:t>ic Microbiol. 2025, doi:10.1002/jobm.70065.</w:t>
      </w:r>
    </w:p>
    <w:p w:rsidR="004F41E8" w:rsidP="004F41E8" w14:paraId="5D9068A2" w14:textId="12C2D413">
      <w:pPr>
        <w:pStyle w:val="MDPI81references"/>
      </w:pPr>
      <w:r>
        <w:rPr>
          <w:lang w:val="en-US"/>
        </w:rPr>
        <w:t>Nurbekova, Z.; Satkanov, M.; Beisekova, M.; Akbassova, A.; Ualiyeva, R.; Cui, J.; Chen, Y.; Wang, Z.; Zhangazin, S. Strategies for Achieving High and Sustainable Plant Productivity in Saline Soil Conditions. Horticulturae 2024, 10, 878, doi:10.3390/horticulturae10080878.</w:t>
      </w:r>
    </w:p>
    <w:p w:rsidR="004F41E8" w:rsidP="004F41E8" w14:paraId="080AEBC4" w14:textId="2D148CEB">
      <w:pPr>
        <w:pStyle w:val="MDPI81references"/>
      </w:pPr>
      <w:r>
        <w:rPr>
          <w:lang w:val="en-US"/>
        </w:rPr>
        <w:t>Patel, M.; Islam, S.; Glick, B.R.; Vimal, S.R.; Bhor, S.A.; Bernardi, M.; Johora, F.T.; Patel, A.; De Los Santos Villalobos, S. Elaborating the Multifarious Role of PGPB for Sustainable Food Security under Changing Climate Conditions. Microbiol. Res. 2024, 289, 127895, doi:10.1016/j.micres.2024.127895.</w:t>
      </w:r>
    </w:p>
    <w:p w:rsidR="004F41E8" w:rsidP="004F41E8" w14:paraId="26037AAC" w14:textId="24EEF50E">
      <w:pPr>
        <w:pStyle w:val="MDPI81references"/>
      </w:pPr>
      <w:r>
        <w:rPr>
          <w:lang w:val="en-US"/>
        </w:rPr>
        <w:t>Huang, Y.; Zhou, J.; Li, Y.; Quan, R.; Wang, J.; Huang, R.; Qin, H. Salt Stress Promotes Abscisic Acid Accumulation to Affect Cell Proliferation and Expansion of Primary Roots in Rice. Int. J. Mol. Sci. 2021, 22, 10892, doi:10.3390/ijms221910892.</w:t>
      </w:r>
    </w:p>
    <w:p w:rsidR="004F41E8" w:rsidP="006741C3" w14:paraId="6DC96DCF" w14:textId="18122C62">
      <w:pPr>
        <w:pStyle w:val="MDPI81references"/>
      </w:pPr>
      <w:r>
        <w:rPr>
          <w:lang w:val="en-US"/>
        </w:rPr>
        <w:t>Sah, S.K.; Reddy, K.R.; Li, J. Abscisic Acid and Abiotic Stress Tolerance in Crop Plants. Front. Plant Sci. 2016, 7, doi:10.3389/fpls.2016.00571.</w:t>
      </w:r>
    </w:p>
    <w:p w:rsidR="00FE0641" w:rsidP="006741C3" w14:paraId="3D52DA09" w14:textId="428D10E0">
      <w:pPr>
        <w:pStyle w:val="MDPI81references"/>
      </w:pPr>
    </w:p>
    <w:p w:rsidR="00FE0641" w:rsidRPr="002C5D3F" w:rsidP="006741C3" w14:paraId="75BC7765" w14:textId="46535A6C">
      <w:pPr>
        <w:pStyle w:val="MDPI81references"/>
      </w:pPr>
    </w:p>
    <w:sectPr w:rsidSect="006741C3">
      <w:headerReference w:type="even" r:id="rId50"/>
      <w:headerReference w:type="default" r:id="rId51"/>
      <w:footerReference w:type="default" r:id="rId52"/>
      <w:headerReference w:type="first" r:id="rId53"/>
      <w:footerReference w:type="first" r:id="rId54"/>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comment w:id="0" w:author="Editor" w:date="2025-08-30T01:16:17Z" w:initials="Editor">
    <w:p>
      <w:r>
        <w:rPr>
          <w:rFonts w:ascii="Tahoma" w:eastAsia="Tahoma" w:hAnsi="Tahoma" w:cs="Tahoma"/>
          <w:sz w:val="16"/>
        </w:rPr>
        <w:t>Your document has been modified using Microsoft Word Track Changes. If you do not see any changes, click on the Review menu in Microsoft Word and select Final Showing Markup (or All Markup). Please also ensure that there is a check mark next to 'Insertions and Deletions' in the Show Markup dropdown menu.</w:t>
      </w:r>
    </w:p>
    <w:p/>
    <w:p w14:paraId="41202969">
      <w:r>
        <w:rPr>
          <w:rFonts w:ascii="Tahoma" w:eastAsia="Tahoma" w:hAnsi="Tahoma" w:cs="Tahoma"/>
          <w:sz w:val="16"/>
        </w:rPr>
        <w:t>If you need further help, visit our help center or contact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15:commentEx w15:paraId="412029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16cid:commentId w16cid:paraId="41202969" w16cid:durableId="65CB00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63AB" w:rsidRPr="002469C7" w:rsidP="00F263AB" w14:paraId="15C3D49B" w14:textId="77777777">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F2327" w:rsidRPr="002469C7" w:rsidP="004174C7" w14:paraId="5C7853F8" w14:textId="77777777">
    <w:pPr>
      <w:pBdr>
        <w:top w:val="single" w:sz="4" w:space="0" w:color="000000"/>
      </w:pBdr>
      <w:tabs>
        <w:tab w:val="right" w:pos="8844"/>
      </w:tabs>
      <w:adjustRightInd w:val="0"/>
      <w:snapToGrid w:val="0"/>
      <w:spacing w:before="480" w:line="100" w:lineRule="exact"/>
      <w:jc w:val="left"/>
      <w:rPr>
        <w:i/>
        <w:sz w:val="16"/>
        <w:szCs w:val="16"/>
      </w:rPr>
    </w:pPr>
  </w:p>
  <w:p w:rsidR="00F263AB" w:rsidRPr="002469C7" w:rsidP="00BF3AEE" w14:paraId="0F3A3A99" w14:textId="77777777">
    <w:pPr>
      <w:tabs>
        <w:tab w:val="right" w:pos="10466"/>
      </w:tabs>
      <w:adjustRightInd w:val="0"/>
      <w:snapToGrid w:val="0"/>
      <w:spacing w:line="240" w:lineRule="auto"/>
      <w:rPr>
        <w:sz w:val="16"/>
        <w:szCs w:val="16"/>
      </w:rPr>
    </w:pPr>
    <w:r w:rsidRPr="002469C7">
      <w:rPr>
        <w:i/>
        <w:sz w:val="16"/>
        <w:szCs w:val="16"/>
        <w:lang w:val="en-US"/>
      </w:rPr>
      <w:t xml:space="preserve">Plants </w:t>
    </w:r>
    <w:r w:rsidRPr="002469C7" w:rsidR="006741C3">
      <w:rPr>
        <w:b/>
        <w:bCs/>
        <w:iCs/>
        <w:sz w:val="16"/>
        <w:szCs w:val="16"/>
        <w:lang w:val="en-US"/>
      </w:rPr>
      <w:t>2025</w:t>
    </w:r>
    <w:r w:rsidRPr="002469C7" w:rsidR="00C3322E">
      <w:rPr>
        <w:bCs/>
        <w:iCs/>
        <w:sz w:val="16"/>
        <w:szCs w:val="16"/>
        <w:lang w:val="en-US"/>
      </w:rPr>
      <w:t>,</w:t>
    </w:r>
    <w:r w:rsidRPr="002469C7" w:rsidR="006741C3">
      <w:rPr>
        <w:bCs/>
        <w:i/>
        <w:iCs/>
        <w:sz w:val="16"/>
        <w:szCs w:val="16"/>
        <w:lang w:val="en-US"/>
      </w:rPr>
      <w:t xml:space="preserve"> 14</w:t>
    </w:r>
    <w:r w:rsidRPr="002469C7" w:rsidR="006741C3">
      <w:rPr>
        <w:sz w:val="16"/>
        <w:szCs w:val="16"/>
        <w:lang w:val="en-US"/>
      </w:rPr>
      <w:t>, x</w:t>
    </w:r>
    <w:r w:rsidRPr="002469C7" w:rsidR="006741C3">
      <w:rPr>
        <w:sz w:val="16"/>
        <w:szCs w:val="16"/>
        <w:lang w:val="en-US"/>
      </w:rPr>
      <w:tab/>
    </w:r>
    <w:r w:rsidRPr="002469C7" w:rsidR="006741C3">
      <w:rPr>
        <w:sz w:val="16"/>
        <w:szCs w:val="16"/>
        <w:lang w:val="en-US"/>
      </w:rPr>
      <w:t>https://doi.org/10.3390/xxxxx</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63AB" w:rsidRPr="002469C7" w:rsidP="00F263AB" w14:paraId="4D07F70C" w14:textId="7777777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F2327" w:rsidRPr="002469C7" w:rsidP="00BF3AEE" w14:paraId="40AF7E52" w14:textId="77777777">
    <w:pPr>
      <w:tabs>
        <w:tab w:val="right" w:pos="10466"/>
      </w:tabs>
      <w:adjustRightInd w:val="0"/>
      <w:snapToGrid w:val="0"/>
      <w:spacing w:line="240" w:lineRule="auto"/>
      <w:rPr>
        <w:sz w:val="16"/>
      </w:rPr>
    </w:pPr>
    <w:r w:rsidRPr="002469C7">
      <w:rPr>
        <w:i/>
        <w:sz w:val="16"/>
        <w:lang w:val="en-US"/>
      </w:rPr>
      <w:t xml:space="preserve">Plants </w:t>
    </w:r>
    <w:r w:rsidRPr="002469C7" w:rsidR="006741C3">
      <w:rPr>
        <w:b/>
        <w:sz w:val="16"/>
        <w:lang w:val="en-US"/>
      </w:rPr>
      <w:t>2025</w:t>
    </w:r>
    <w:r w:rsidRPr="002469C7" w:rsidR="00C3322E">
      <w:rPr>
        <w:sz w:val="16"/>
        <w:lang w:val="en-US"/>
      </w:rPr>
      <w:t>,</w:t>
    </w:r>
    <w:r w:rsidRPr="002469C7" w:rsidR="006741C3">
      <w:rPr>
        <w:i/>
        <w:sz w:val="16"/>
        <w:lang w:val="en-US"/>
      </w:rPr>
      <w:t xml:space="preserve"> 14</w:t>
    </w:r>
    <w:r w:rsidRPr="002469C7" w:rsidR="006741C3">
      <w:rPr>
        <w:sz w:val="16"/>
        <w:lang w:val="en-US"/>
      </w:rPr>
      <w:t>, x FOR PEER REVIEW</w:t>
    </w:r>
    <w:r>
      <w:ptab w:relativeTo="margin" w:alignment="right" w:leader="none"/>
    </w:r>
    <w:r w:rsidRPr="002469C7" w:rsidR="006741C3">
      <w:rPr>
        <w:sz w:val="16"/>
      </w:rPr>
      <w:fldChar w:fldCharType="begin"/>
    </w:r>
    <w:r w:rsidRPr="002469C7" w:rsidR="006741C3">
      <w:rPr>
        <w:sz w:val="16"/>
        <w:lang w:val="en-US"/>
      </w:rPr>
      <w:instrText xml:space="preserve"> PAGE   \* MERGEFORMAT </w:instrText>
    </w:r>
    <w:r w:rsidRPr="002469C7" w:rsidR="006741C3">
      <w:rPr>
        <w:sz w:val="16"/>
      </w:rPr>
      <w:fldChar w:fldCharType="separate"/>
    </w:r>
    <w:r w:rsidRPr="002469C7" w:rsidR="006741C3">
      <w:rPr>
        <w:sz w:val="16"/>
        <w:lang w:val="en-US"/>
      </w:rPr>
      <w:t>2</w:t>
    </w:r>
    <w:r w:rsidRPr="002469C7" w:rsidR="006741C3">
      <w:rPr>
        <w:sz w:val="16"/>
      </w:rPr>
      <w:fldChar w:fldCharType="end"/>
    </w:r>
    <w:r w:rsidRPr="002469C7" w:rsidR="006741C3">
      <w:rPr>
        <w:sz w:val="16"/>
        <w:lang w:val="en-US"/>
      </w:rPr>
      <w:t xml:space="preserve"> of </w:t>
    </w:r>
    <w:r w:rsidRPr="002469C7" w:rsidR="006741C3">
      <w:rPr>
        <w:sz w:val="16"/>
      </w:rPr>
      <w:fldChar w:fldCharType="begin"/>
    </w:r>
    <w:r w:rsidRPr="002469C7" w:rsidR="006741C3">
      <w:rPr>
        <w:sz w:val="16"/>
        <w:lang w:val="en-US"/>
      </w:rPr>
      <w:instrText xml:space="preserve"> NUMPAGES   \* MERGEFORMAT </w:instrText>
    </w:r>
    <w:r w:rsidRPr="002469C7" w:rsidR="006741C3">
      <w:rPr>
        <w:sz w:val="16"/>
      </w:rPr>
      <w:fldChar w:fldCharType="separate"/>
    </w:r>
    <w:r w:rsidRPr="002469C7" w:rsidR="006741C3">
      <w:rPr>
        <w:sz w:val="16"/>
        <w:lang w:val="en-US"/>
      </w:rPr>
      <w:t>8</w:t>
    </w:r>
    <w:r w:rsidRPr="002469C7" w:rsidR="006741C3">
      <w:rPr>
        <w:sz w:val="16"/>
      </w:rPr>
      <w:fldChar w:fldCharType="end"/>
    </w:r>
  </w:p>
  <w:p w:rsidR="00F263AB" w:rsidRPr="002469C7" w:rsidP="004174C7" w14:paraId="278DF252" w14:textId="7777777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tbl>
    <w:tblPr>
      <w:tblW w:w="10487" w:type="dxa"/>
      <w:tblCellMar>
        <w:left w:w="0" w:type="dxa"/>
        <w:right w:w="0" w:type="dxa"/>
      </w:tblCellMar>
      <w:tblLook w:val="04A0"/>
    </w:tblPr>
    <w:tblGrid>
      <w:gridCol w:w="3679"/>
      <w:gridCol w:w="4535"/>
      <w:gridCol w:w="2273"/>
    </w:tblGrid>
    <w:tr w14:paraId="004761B2" w14:textId="77777777" w:rsidTr="006F4172">
      <w:tblPrEx>
        <w:tblW w:w="10487" w:type="dxa"/>
        <w:tblCellMar>
          <w:left w:w="0" w:type="dxa"/>
          <w:right w:w="0" w:type="dxa"/>
        </w:tblCellMar>
        <w:tblLook w:val="04A0"/>
      </w:tblPrEx>
      <w:trPr>
        <w:trHeight w:val="686"/>
      </w:trPr>
      <w:tc>
        <w:tcPr>
          <w:tcW w:w="3679" w:type="dxa"/>
          <w:vAlign w:val="center"/>
        </w:tcPr>
        <w:p w:rsidR="000F2327" w:rsidRPr="002469C7" w:rsidP="00BF3AEE" w14:paraId="21B168F2" w14:textId="77777777">
          <w:pPr>
            <w:pStyle w:val="Header"/>
            <w:pBdr>
              <w:bottom w:val="none" w:sz="0" w:space="0" w:color="auto"/>
            </w:pBdr>
            <w:jc w:val="left"/>
            <w:rPr>
              <w:rFonts w:eastAsia="DengXian"/>
              <w:b/>
              <w:bCs/>
            </w:rPr>
          </w:pPr>
          <w:r w:rsidRPr="002469C7">
            <w:rPr>
              <w:rFonts w:eastAsia="DengXian"/>
              <w:b/>
              <w:bCs/>
              <w:noProof/>
            </w:rPr>
            <w:drawing>
              <wp:inline distT="0" distB="0" distL="0" distR="0">
                <wp:extent cx="1095211" cy="432000"/>
                <wp:effectExtent l="0" t="0" r="0" b="6350"/>
                <wp:docPr id="67697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75123" name=""/>
                        <pic:cNvPicPr/>
                      </pic:nvPicPr>
                      <pic:blipFill>
                        <a:blip xmlns:r="http://schemas.openxmlformats.org/officeDocument/2006/relationships" r:embed="rId1"/>
                        <a:stretch>
                          <a:fillRect/>
                        </a:stretch>
                      </pic:blipFill>
                      <pic:spPr>
                        <a:xfrm>
                          <a:off x="0" y="0"/>
                          <a:ext cx="1095211" cy="432000"/>
                        </a:xfrm>
                        <a:prstGeom prst="rect">
                          <a:avLst/>
                        </a:prstGeom>
                      </pic:spPr>
                    </pic:pic>
                  </a:graphicData>
                </a:graphic>
              </wp:inline>
            </w:drawing>
          </w:r>
        </w:p>
      </w:tc>
      <w:tc>
        <w:tcPr>
          <w:tcW w:w="4535" w:type="dxa"/>
          <w:vAlign w:val="center"/>
        </w:tcPr>
        <w:p w:rsidR="000F2327" w:rsidRPr="002469C7" w:rsidP="00BF3AEE" w14:paraId="2E13CC34" w14:textId="77777777">
          <w:pPr>
            <w:pStyle w:val="Header"/>
            <w:pBdr>
              <w:bottom w:val="none" w:sz="0" w:space="0" w:color="auto"/>
            </w:pBdr>
            <w:rPr>
              <w:rFonts w:eastAsia="DengXian"/>
              <w:b/>
              <w:bCs/>
            </w:rPr>
          </w:pPr>
        </w:p>
      </w:tc>
      <w:tc>
        <w:tcPr>
          <w:tcW w:w="2273" w:type="dxa"/>
          <w:vAlign w:val="center"/>
        </w:tcPr>
        <w:p w:rsidR="000F2327" w:rsidRPr="002469C7" w:rsidP="006F4172" w14:paraId="488DBAE3" w14:textId="77777777">
          <w:pPr>
            <w:pStyle w:val="Header"/>
            <w:pBdr>
              <w:bottom w:val="none" w:sz="0" w:space="0" w:color="auto"/>
            </w:pBdr>
            <w:jc w:val="right"/>
            <w:rPr>
              <w:rFonts w:eastAsia="DengXian"/>
              <w:b/>
              <w:bCs/>
            </w:rPr>
          </w:pPr>
          <w:r w:rsidRPr="002469C7">
            <w:rPr>
              <w:rFonts w:eastAsia="DengXian"/>
              <w:b/>
              <w:bCs/>
              <w:noProof/>
            </w:rPr>
            <w:drawing>
              <wp:inline distT="0" distB="0" distL="0" distR="0">
                <wp:extent cx="540000" cy="360000"/>
                <wp:effectExtent l="0" t="0" r="0" b="2540"/>
                <wp:docPr id="2061776497" name="Picture 1"/>
                <wp:cNvGraphicFramePr/>
                <a:graphic xmlns:a="http://schemas.openxmlformats.org/drawingml/2006/main">
                  <a:graphicData uri="http://schemas.openxmlformats.org/drawingml/2006/picture">
                    <pic:pic xmlns:pic="http://schemas.openxmlformats.org/drawingml/2006/picture">
                      <pic:nvPicPr>
                        <pic:cNvPr id="2061776497" name=""/>
                        <pic:cNvPicPr/>
                      </pic:nvPicPr>
                      <pic:blipFill>
                        <a:blip xmlns:r="http://schemas.openxmlformats.org/officeDocument/2006/relationships" r:embed="rId2"/>
                        <a:stretch>
                          <a:fillRect/>
                        </a:stretch>
                      </pic:blipFill>
                      <pic:spPr>
                        <a:xfrm>
                          <a:off x="0" y="0"/>
                          <a:ext cx="540000" cy="360000"/>
                        </a:xfrm>
                        <a:prstGeom prst="rect">
                          <a:avLst/>
                        </a:prstGeom>
                      </pic:spPr>
                    </pic:pic>
                  </a:graphicData>
                </a:graphic>
              </wp:inline>
            </w:drawing>
          </w:r>
        </w:p>
      </w:tc>
    </w:tr>
  </w:tbl>
  <w:p w:rsidR="00F263AB" w:rsidRPr="002469C7" w:rsidP="006741C3" w14:paraId="4D7BAB3A" w14:textId="77777777">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6B751A1"/>
    <w:multiLevelType w:val="hybridMultilevel"/>
    <w:tmpl w:val="0FDCB6C0"/>
    <w:lvl w:ilvl="0">
      <w:start w:val="1"/>
      <w:numFmt w:val="decimal"/>
      <w:pStyle w:val="MDPI37itemize"/>
      <w:lvlText w:val="%1."/>
      <w:lvlJc w:val="left"/>
      <w:pPr>
        <w:ind w:left="3033" w:hanging="425"/>
      </w:pPr>
      <w:rPr>
        <w:b w:val="0"/>
        <w:i w:val="0"/>
        <w:sz w:val="20"/>
        <w:vertAlign w:val="baseline"/>
      </w:rPr>
    </w:lvl>
    <w:lvl w:ilvl="1" w:tentative="1">
      <w:start w:val="1"/>
      <w:numFmt w:val="lowerLetter"/>
      <w:lvlText w:val="%2."/>
      <w:lvlJc w:val="left"/>
      <w:pPr>
        <w:ind w:left="4048" w:hanging="360"/>
      </w:pPr>
    </w:lvl>
    <w:lvl w:ilvl="2" w:tentative="1">
      <w:start w:val="1"/>
      <w:numFmt w:val="lowerRoman"/>
      <w:lvlText w:val="%3."/>
      <w:lvlJc w:val="right"/>
      <w:pPr>
        <w:ind w:left="4768" w:hanging="180"/>
      </w:pPr>
    </w:lvl>
    <w:lvl w:ilvl="3" w:tentative="1">
      <w:start w:val="1"/>
      <w:numFmt w:val="decimal"/>
      <w:lvlText w:val="%4."/>
      <w:lvlJc w:val="left"/>
      <w:pPr>
        <w:ind w:left="5488" w:hanging="360"/>
      </w:pPr>
    </w:lvl>
    <w:lvl w:ilvl="4" w:tentative="1">
      <w:start w:val="1"/>
      <w:numFmt w:val="lowerLetter"/>
      <w:lvlText w:val="%5."/>
      <w:lvlJc w:val="left"/>
      <w:pPr>
        <w:ind w:left="6208" w:hanging="360"/>
      </w:pPr>
    </w:lvl>
    <w:lvl w:ilvl="5" w:tentative="1">
      <w:start w:val="1"/>
      <w:numFmt w:val="lowerRoman"/>
      <w:lvlText w:val="%6."/>
      <w:lvlJc w:val="right"/>
      <w:pPr>
        <w:ind w:left="6928" w:hanging="180"/>
      </w:pPr>
    </w:lvl>
    <w:lvl w:ilvl="6" w:tentative="1">
      <w:start w:val="1"/>
      <w:numFmt w:val="decimal"/>
      <w:lvlText w:val="%7."/>
      <w:lvlJc w:val="left"/>
      <w:pPr>
        <w:ind w:left="7648" w:hanging="360"/>
      </w:pPr>
    </w:lvl>
    <w:lvl w:ilvl="7" w:tentative="1">
      <w:start w:val="1"/>
      <w:numFmt w:val="lowerLetter"/>
      <w:lvlText w:val="%8."/>
      <w:lvlJc w:val="left"/>
      <w:pPr>
        <w:ind w:left="8368" w:hanging="360"/>
      </w:pPr>
    </w:lvl>
    <w:lvl w:ilvl="8" w:tentative="1">
      <w:start w:val="1"/>
      <w:numFmt w:val="lowerRoman"/>
      <w:lvlText w:val="%9."/>
      <w:lvlJc w:val="right"/>
      <w:pPr>
        <w:ind w:left="9088" w:hanging="180"/>
      </w:pPr>
    </w:lvl>
  </w:abstractNum>
  <w:abstractNum w:abstractNumId="1">
    <w:nsid w:val="14F1075B"/>
    <w:multiLevelType w:val="hybridMultilevel"/>
    <w:tmpl w:val="BD167974"/>
    <w:lvl w:ilvl="0">
      <w:start w:val="1"/>
      <w:numFmt w:val="decimal"/>
      <w:lvlText w:val="%1"/>
      <w:lvlJc w:val="left"/>
      <w:pPr>
        <w:ind w:left="2968" w:hanging="360"/>
      </w:pPr>
      <w:rPr>
        <w:rFonts w:hint="default"/>
      </w:rPr>
    </w:lvl>
    <w:lvl w:ilvl="1" w:tentative="1">
      <w:start w:val="1"/>
      <w:numFmt w:val="lowerLetter"/>
      <w:lvlText w:val="%2."/>
      <w:lvlJc w:val="left"/>
      <w:pPr>
        <w:ind w:left="3688" w:hanging="360"/>
      </w:pPr>
    </w:lvl>
    <w:lvl w:ilvl="2" w:tentative="1">
      <w:start w:val="1"/>
      <w:numFmt w:val="lowerRoman"/>
      <w:lvlText w:val="%3."/>
      <w:lvlJc w:val="right"/>
      <w:pPr>
        <w:ind w:left="4408" w:hanging="180"/>
      </w:pPr>
    </w:lvl>
    <w:lvl w:ilvl="3" w:tentative="1">
      <w:start w:val="1"/>
      <w:numFmt w:val="decimal"/>
      <w:lvlText w:val="%4."/>
      <w:lvlJc w:val="left"/>
      <w:pPr>
        <w:ind w:left="5128" w:hanging="360"/>
      </w:pPr>
    </w:lvl>
    <w:lvl w:ilvl="4" w:tentative="1">
      <w:start w:val="1"/>
      <w:numFmt w:val="lowerLetter"/>
      <w:lvlText w:val="%5."/>
      <w:lvlJc w:val="left"/>
      <w:pPr>
        <w:ind w:left="5848" w:hanging="360"/>
      </w:pPr>
    </w:lvl>
    <w:lvl w:ilvl="5" w:tentative="1">
      <w:start w:val="1"/>
      <w:numFmt w:val="lowerRoman"/>
      <w:lvlText w:val="%6."/>
      <w:lvlJc w:val="right"/>
      <w:pPr>
        <w:ind w:left="6568" w:hanging="180"/>
      </w:pPr>
    </w:lvl>
    <w:lvl w:ilvl="6" w:tentative="1">
      <w:start w:val="1"/>
      <w:numFmt w:val="decimal"/>
      <w:lvlText w:val="%7."/>
      <w:lvlJc w:val="left"/>
      <w:pPr>
        <w:ind w:left="7288" w:hanging="360"/>
      </w:pPr>
    </w:lvl>
    <w:lvl w:ilvl="7" w:tentative="1">
      <w:start w:val="1"/>
      <w:numFmt w:val="lowerLetter"/>
      <w:lvlText w:val="%8."/>
      <w:lvlJc w:val="left"/>
      <w:pPr>
        <w:ind w:left="8008" w:hanging="360"/>
      </w:pPr>
    </w:lvl>
    <w:lvl w:ilvl="8" w:tentative="1">
      <w:start w:val="1"/>
      <w:numFmt w:val="lowerRoman"/>
      <w:lvlText w:val="%9."/>
      <w:lvlJc w:val="right"/>
      <w:pPr>
        <w:ind w:left="8728" w:hanging="180"/>
      </w:pPr>
    </w:lvl>
  </w:abstractNum>
  <w:abstractNum w:abstractNumId="2">
    <w:nsid w:val="17AA0F88"/>
    <w:multiLevelType w:val="hybridMultilevel"/>
    <w:tmpl w:val="7E201858"/>
    <w:lvl w:ilvl="0">
      <w:start w:val="1"/>
      <w:numFmt w:val="decimal"/>
      <w:lvlText w:val="%1."/>
      <w:lvlJc w:val="left"/>
      <w:pPr>
        <w:ind w:left="425" w:hanging="425"/>
      </w:pPr>
      <w:rPr>
        <w:rFonts w:hint="default"/>
        <w:vertAlign w:val="superscrip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8B468F5"/>
    <w:multiLevelType w:val="hybridMultilevel"/>
    <w:tmpl w:val="E96C8760"/>
    <w:lvl w:ilvl="0">
      <w:start w:val="1"/>
      <w:numFmt w:val="decimal"/>
      <w:pStyle w:val="MDPI71footnotes"/>
      <w:lvlText w:val="%1."/>
      <w:lvlJc w:val="left"/>
      <w:pPr>
        <w:ind w:left="425" w:hanging="425"/>
      </w:pPr>
      <w:rPr>
        <w:vertAlign w:val="superscrip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E0C6F5D"/>
    <w:multiLevelType w:val="hybridMultilevel"/>
    <w:tmpl w:val="01CEA212"/>
    <w:lvl w:ilvl="0">
      <w:start w:val="1"/>
      <w:numFmt w:val="bullet"/>
      <w:lvlText w:val=""/>
      <w:lvlJc w:val="left"/>
      <w:pPr>
        <w:ind w:left="3033" w:hanging="425"/>
      </w:pPr>
      <w:rPr>
        <w:rFonts w:ascii="Symbol" w:hAnsi="Symbol" w:hint="default"/>
      </w:rPr>
    </w:lvl>
    <w:lvl w:ilvl="1" w:tentative="1">
      <w:start w:val="1"/>
      <w:numFmt w:val="bullet"/>
      <w:lvlText w:val="o"/>
      <w:lvlJc w:val="left"/>
      <w:pPr>
        <w:ind w:left="4048" w:hanging="360"/>
      </w:pPr>
      <w:rPr>
        <w:rFonts w:ascii="Courier New" w:hAnsi="Courier New" w:cs="Courier New" w:hint="default"/>
      </w:rPr>
    </w:lvl>
    <w:lvl w:ilvl="2" w:tentative="1">
      <w:start w:val="1"/>
      <w:numFmt w:val="bullet"/>
      <w:lvlText w:val=""/>
      <w:lvlJc w:val="left"/>
      <w:pPr>
        <w:ind w:left="4768" w:hanging="360"/>
      </w:pPr>
      <w:rPr>
        <w:rFonts w:ascii="Wingdings" w:hAnsi="Wingdings" w:hint="default"/>
      </w:rPr>
    </w:lvl>
    <w:lvl w:ilvl="3" w:tentative="1">
      <w:start w:val="1"/>
      <w:numFmt w:val="bullet"/>
      <w:lvlText w:val=""/>
      <w:lvlJc w:val="left"/>
      <w:pPr>
        <w:ind w:left="5488" w:hanging="360"/>
      </w:pPr>
      <w:rPr>
        <w:rFonts w:ascii="Symbol" w:hAnsi="Symbol" w:hint="default"/>
      </w:rPr>
    </w:lvl>
    <w:lvl w:ilvl="4" w:tentative="1">
      <w:start w:val="1"/>
      <w:numFmt w:val="bullet"/>
      <w:lvlText w:val="o"/>
      <w:lvlJc w:val="left"/>
      <w:pPr>
        <w:ind w:left="6208" w:hanging="360"/>
      </w:pPr>
      <w:rPr>
        <w:rFonts w:ascii="Courier New" w:hAnsi="Courier New" w:cs="Courier New" w:hint="default"/>
      </w:rPr>
    </w:lvl>
    <w:lvl w:ilvl="5" w:tentative="1">
      <w:start w:val="1"/>
      <w:numFmt w:val="bullet"/>
      <w:lvlText w:val=""/>
      <w:lvlJc w:val="left"/>
      <w:pPr>
        <w:ind w:left="6928" w:hanging="360"/>
      </w:pPr>
      <w:rPr>
        <w:rFonts w:ascii="Wingdings" w:hAnsi="Wingdings" w:hint="default"/>
      </w:rPr>
    </w:lvl>
    <w:lvl w:ilvl="6" w:tentative="1">
      <w:start w:val="1"/>
      <w:numFmt w:val="bullet"/>
      <w:lvlText w:val=""/>
      <w:lvlJc w:val="left"/>
      <w:pPr>
        <w:ind w:left="7648" w:hanging="360"/>
      </w:pPr>
      <w:rPr>
        <w:rFonts w:ascii="Symbol" w:hAnsi="Symbol" w:hint="default"/>
      </w:rPr>
    </w:lvl>
    <w:lvl w:ilvl="7" w:tentative="1">
      <w:start w:val="1"/>
      <w:numFmt w:val="bullet"/>
      <w:lvlText w:val="o"/>
      <w:lvlJc w:val="left"/>
      <w:pPr>
        <w:ind w:left="8368" w:hanging="360"/>
      </w:pPr>
      <w:rPr>
        <w:rFonts w:ascii="Courier New" w:hAnsi="Courier New" w:cs="Courier New" w:hint="default"/>
      </w:rPr>
    </w:lvl>
    <w:lvl w:ilvl="8" w:tentative="1">
      <w:start w:val="1"/>
      <w:numFmt w:val="bullet"/>
      <w:lvlText w:val=""/>
      <w:lvlJc w:val="left"/>
      <w:pPr>
        <w:ind w:left="9088" w:hanging="360"/>
      </w:pPr>
      <w:rPr>
        <w:rFonts w:ascii="Wingdings" w:hAnsi="Wingdings" w:hint="default"/>
      </w:rPr>
    </w:lvl>
  </w:abstractNum>
  <w:abstractNum w:abstractNumId="5">
    <w:nsid w:val="250A245F"/>
    <w:multiLevelType w:val="hybridMultilevel"/>
    <w:tmpl w:val="29E20A30"/>
    <w:lvl w:ilvl="0">
      <w:start w:val="1"/>
      <w:numFmt w:val="decimal"/>
      <w:lvlText w:val="%1."/>
      <w:lvlJc w:val="left"/>
      <w:pPr>
        <w:ind w:left="780" w:hanging="4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805051C"/>
    <w:multiLevelType w:val="hybridMultilevel"/>
    <w:tmpl w:val="D6480D34"/>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7">
    <w:nsid w:val="282E1BA0"/>
    <w:multiLevelType w:val="hybridMultilevel"/>
    <w:tmpl w:val="EF3C6AC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69A6535"/>
    <w:multiLevelType w:val="hybridMultilevel"/>
    <w:tmpl w:val="3CB68362"/>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9">
    <w:nsid w:val="3BE27C23"/>
    <w:multiLevelType w:val="hybridMultilevel"/>
    <w:tmpl w:val="F244A1C8"/>
    <w:lvl w:ilvl="0">
      <w:start w:val="1"/>
      <w:numFmt w:val="decimal"/>
      <w:pStyle w:val="MDPI81references"/>
      <w:lvlText w:val="%1."/>
      <w:lvlJc w:val="left"/>
      <w:pPr>
        <w:ind w:left="1985" w:hanging="425"/>
      </w:pPr>
      <w:rPr>
        <w:b w:val="0"/>
        <w:i w:val="0"/>
        <w:sz w:val="20"/>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DE33950"/>
    <w:multiLevelType w:val="hybridMultilevel"/>
    <w:tmpl w:val="89A03FB0"/>
    <w:lvl w:ilvl="0">
      <w:start w:val="1"/>
      <w:numFmt w:val="bullet"/>
      <w:pStyle w:val="MDPI38bullet"/>
      <w:lvlText w:val=""/>
      <w:lvlJc w:val="left"/>
      <w:pPr>
        <w:ind w:left="3033" w:hanging="425"/>
      </w:pPr>
      <w:rPr>
        <w:rFonts w:ascii="Symbol" w:hAnsi="Symbol" w:hint="default"/>
        <w:b w:val="0"/>
        <w:i w:val="0"/>
        <w:sz w:val="20"/>
        <w:vertAlign w:val="baseline"/>
      </w:rPr>
    </w:lvl>
    <w:lvl w:ilvl="1" w:tentative="1">
      <w:start w:val="1"/>
      <w:numFmt w:val="bullet"/>
      <w:lvlText w:val="o"/>
      <w:lvlJc w:val="left"/>
      <w:pPr>
        <w:ind w:left="4048" w:hanging="360"/>
      </w:pPr>
      <w:rPr>
        <w:rFonts w:ascii="Courier New" w:hAnsi="Courier New" w:cs="Courier New" w:hint="default"/>
      </w:rPr>
    </w:lvl>
    <w:lvl w:ilvl="2" w:tentative="1">
      <w:start w:val="1"/>
      <w:numFmt w:val="bullet"/>
      <w:lvlText w:val=""/>
      <w:lvlJc w:val="left"/>
      <w:pPr>
        <w:ind w:left="4768" w:hanging="360"/>
      </w:pPr>
      <w:rPr>
        <w:rFonts w:ascii="Wingdings" w:hAnsi="Wingdings" w:hint="default"/>
      </w:rPr>
    </w:lvl>
    <w:lvl w:ilvl="3" w:tentative="1">
      <w:start w:val="1"/>
      <w:numFmt w:val="bullet"/>
      <w:lvlText w:val=""/>
      <w:lvlJc w:val="left"/>
      <w:pPr>
        <w:ind w:left="5488" w:hanging="360"/>
      </w:pPr>
      <w:rPr>
        <w:rFonts w:ascii="Symbol" w:hAnsi="Symbol" w:hint="default"/>
      </w:rPr>
    </w:lvl>
    <w:lvl w:ilvl="4" w:tentative="1">
      <w:start w:val="1"/>
      <w:numFmt w:val="bullet"/>
      <w:lvlText w:val="o"/>
      <w:lvlJc w:val="left"/>
      <w:pPr>
        <w:ind w:left="6208" w:hanging="360"/>
      </w:pPr>
      <w:rPr>
        <w:rFonts w:ascii="Courier New" w:hAnsi="Courier New" w:cs="Courier New" w:hint="default"/>
      </w:rPr>
    </w:lvl>
    <w:lvl w:ilvl="5" w:tentative="1">
      <w:start w:val="1"/>
      <w:numFmt w:val="bullet"/>
      <w:lvlText w:val=""/>
      <w:lvlJc w:val="left"/>
      <w:pPr>
        <w:ind w:left="6928" w:hanging="360"/>
      </w:pPr>
      <w:rPr>
        <w:rFonts w:ascii="Wingdings" w:hAnsi="Wingdings" w:hint="default"/>
      </w:rPr>
    </w:lvl>
    <w:lvl w:ilvl="6" w:tentative="1">
      <w:start w:val="1"/>
      <w:numFmt w:val="bullet"/>
      <w:lvlText w:val=""/>
      <w:lvlJc w:val="left"/>
      <w:pPr>
        <w:ind w:left="7648" w:hanging="360"/>
      </w:pPr>
      <w:rPr>
        <w:rFonts w:ascii="Symbol" w:hAnsi="Symbol" w:hint="default"/>
      </w:rPr>
    </w:lvl>
    <w:lvl w:ilvl="7" w:tentative="1">
      <w:start w:val="1"/>
      <w:numFmt w:val="bullet"/>
      <w:lvlText w:val="o"/>
      <w:lvlJc w:val="left"/>
      <w:pPr>
        <w:ind w:left="8368" w:hanging="360"/>
      </w:pPr>
      <w:rPr>
        <w:rFonts w:ascii="Courier New" w:hAnsi="Courier New" w:cs="Courier New" w:hint="default"/>
      </w:rPr>
    </w:lvl>
    <w:lvl w:ilvl="8" w:tentative="1">
      <w:start w:val="1"/>
      <w:numFmt w:val="bullet"/>
      <w:lvlText w:val=""/>
      <w:lvlJc w:val="left"/>
      <w:pPr>
        <w:ind w:left="9088" w:hanging="360"/>
      </w:pPr>
      <w:rPr>
        <w:rFonts w:ascii="Wingdings" w:hAnsi="Wingdings" w:hint="default"/>
      </w:rPr>
    </w:lvl>
  </w:abstractNum>
  <w:abstractNum w:abstractNumId="11">
    <w:nsid w:val="52E2771B"/>
    <w:multiLevelType w:val="hybridMultilevel"/>
    <w:tmpl w:val="A2A06AAC"/>
    <w:lvl w:ilvl="0">
      <w:start w:val="1"/>
      <w:numFmt w:val="decimal"/>
      <w:lvlText w:val="%1"/>
      <w:lvlJc w:val="left"/>
      <w:pPr>
        <w:ind w:left="425" w:hanging="425"/>
      </w:pPr>
      <w:rPr>
        <w:rFonts w:hint="eastAsia"/>
        <w:caps w:val="0"/>
        <w:strike w:val="0"/>
        <w:dstrike w:val="0"/>
        <w:vanish w:val="0"/>
        <w:sz w:val="18"/>
        <w:vertAlign w:val="superscrip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4075B53"/>
    <w:multiLevelType w:val="hybridMultilevel"/>
    <w:tmpl w:val="AFDAB114"/>
    <w:lvl w:ilvl="0">
      <w:start w:val="1"/>
      <w:numFmt w:val="decimal"/>
      <w:lvlText w:val="%1."/>
      <w:lvlJc w:val="left"/>
      <w:pPr>
        <w:ind w:left="3033" w:hanging="425"/>
      </w:pPr>
    </w:lvl>
    <w:lvl w:ilvl="1" w:tentative="1">
      <w:start w:val="1"/>
      <w:numFmt w:val="lowerLetter"/>
      <w:lvlText w:val="%2."/>
      <w:lvlJc w:val="left"/>
      <w:pPr>
        <w:ind w:left="3691" w:hanging="360"/>
      </w:pPr>
    </w:lvl>
    <w:lvl w:ilvl="2" w:tentative="1">
      <w:start w:val="1"/>
      <w:numFmt w:val="lowerRoman"/>
      <w:lvlText w:val="%3."/>
      <w:lvlJc w:val="right"/>
      <w:pPr>
        <w:ind w:left="4411" w:hanging="180"/>
      </w:pPr>
    </w:lvl>
    <w:lvl w:ilvl="3" w:tentative="1">
      <w:start w:val="1"/>
      <w:numFmt w:val="decimal"/>
      <w:lvlText w:val="%4."/>
      <w:lvlJc w:val="left"/>
      <w:pPr>
        <w:ind w:left="5131" w:hanging="360"/>
      </w:pPr>
    </w:lvl>
    <w:lvl w:ilvl="4" w:tentative="1">
      <w:start w:val="1"/>
      <w:numFmt w:val="lowerLetter"/>
      <w:lvlText w:val="%5."/>
      <w:lvlJc w:val="left"/>
      <w:pPr>
        <w:ind w:left="5851" w:hanging="360"/>
      </w:pPr>
    </w:lvl>
    <w:lvl w:ilvl="5" w:tentative="1">
      <w:start w:val="1"/>
      <w:numFmt w:val="lowerRoman"/>
      <w:lvlText w:val="%6."/>
      <w:lvlJc w:val="right"/>
      <w:pPr>
        <w:ind w:left="6571" w:hanging="180"/>
      </w:pPr>
    </w:lvl>
    <w:lvl w:ilvl="6" w:tentative="1">
      <w:start w:val="1"/>
      <w:numFmt w:val="decimal"/>
      <w:lvlText w:val="%7."/>
      <w:lvlJc w:val="left"/>
      <w:pPr>
        <w:ind w:left="7291" w:hanging="360"/>
      </w:pPr>
    </w:lvl>
    <w:lvl w:ilvl="7" w:tentative="1">
      <w:start w:val="1"/>
      <w:numFmt w:val="lowerLetter"/>
      <w:lvlText w:val="%8."/>
      <w:lvlJc w:val="left"/>
      <w:pPr>
        <w:ind w:left="8011" w:hanging="360"/>
      </w:pPr>
    </w:lvl>
    <w:lvl w:ilvl="8" w:tentative="1">
      <w:start w:val="1"/>
      <w:numFmt w:val="lowerRoman"/>
      <w:lvlText w:val="%9."/>
      <w:lvlJc w:val="right"/>
      <w:pPr>
        <w:ind w:left="8731" w:hanging="180"/>
      </w:pPr>
    </w:lvl>
  </w:abstractNum>
  <w:abstractNum w:abstractNumId="13">
    <w:nsid w:val="56CF7C60"/>
    <w:multiLevelType w:val="hybridMultilevel"/>
    <w:tmpl w:val="7E201858"/>
    <w:lvl w:ilvl="0">
      <w:start w:val="1"/>
      <w:numFmt w:val="decimal"/>
      <w:lvlText w:val="%1."/>
      <w:lvlJc w:val="left"/>
      <w:pPr>
        <w:ind w:left="425" w:hanging="425"/>
      </w:pPr>
      <w:rPr>
        <w:rFonts w:hint="default"/>
        <w:vertAlign w:val="superscrip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06D5736"/>
    <w:multiLevelType w:val="hybridMultilevel"/>
    <w:tmpl w:val="7E201858"/>
    <w:lvl w:ilvl="0">
      <w:start w:val="1"/>
      <w:numFmt w:val="decimal"/>
      <w:lvlText w:val="%1."/>
      <w:lvlJc w:val="left"/>
      <w:pPr>
        <w:ind w:left="425" w:hanging="425"/>
      </w:pPr>
      <w:rPr>
        <w:rFonts w:hint="default"/>
        <w:vertAlign w:val="superscrip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813369470">
    <w:abstractNumId w:val="6"/>
  </w:num>
  <w:num w:numId="2" w16cid:durableId="450831377">
    <w:abstractNumId w:val="8"/>
  </w:num>
  <w:num w:numId="3" w16cid:durableId="2013528791">
    <w:abstractNumId w:val="5"/>
  </w:num>
  <w:num w:numId="4" w16cid:durableId="500002563">
    <w:abstractNumId w:val="7"/>
  </w:num>
  <w:num w:numId="5" w16cid:durableId="1173103636">
    <w:abstractNumId w:val="12"/>
  </w:num>
  <w:num w:numId="6" w16cid:durableId="1329600938">
    <w:abstractNumId w:val="4"/>
  </w:num>
  <w:num w:numId="7" w16cid:durableId="730888326">
    <w:abstractNumId w:val="12"/>
  </w:num>
  <w:num w:numId="8" w16cid:durableId="959917602">
    <w:abstractNumId w:val="4"/>
  </w:num>
  <w:num w:numId="9" w16cid:durableId="1660379253">
    <w:abstractNumId w:val="12"/>
  </w:num>
  <w:num w:numId="10" w16cid:durableId="1934895621">
    <w:abstractNumId w:val="4"/>
  </w:num>
  <w:num w:numId="11" w16cid:durableId="1092049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6877107">
    <w:abstractNumId w:val="2"/>
  </w:num>
  <w:num w:numId="13" w16cid:durableId="642464437">
    <w:abstractNumId w:val="13"/>
  </w:num>
  <w:num w:numId="14" w16cid:durableId="198275269">
    <w:abstractNumId w:val="14"/>
  </w:num>
  <w:num w:numId="15" w16cid:durableId="1451781308">
    <w:abstractNumId w:val="12"/>
  </w:num>
  <w:num w:numId="16" w16cid:durableId="931547283">
    <w:abstractNumId w:val="4"/>
  </w:num>
  <w:num w:numId="17" w16cid:durableId="16495498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3819607">
    <w:abstractNumId w:val="4"/>
  </w:num>
  <w:num w:numId="19" w16cid:durableId="478014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213498">
    <w:abstractNumId w:val="3"/>
  </w:num>
  <w:num w:numId="21" w16cid:durableId="465126755">
    <w:abstractNumId w:val="11"/>
  </w:num>
  <w:num w:numId="22" w16cid:durableId="1168977657">
    <w:abstractNumId w:val="0"/>
  </w:num>
  <w:num w:numId="23" w16cid:durableId="1520242350">
    <w:abstractNumId w:val="12"/>
  </w:num>
  <w:num w:numId="24" w16cid:durableId="2141071604">
    <w:abstractNumId w:val="4"/>
  </w:num>
  <w:num w:numId="25" w16cid:durableId="1928926965">
    <w:abstractNumId w:val="3"/>
  </w:num>
  <w:num w:numId="26" w16cid:durableId="1962682502">
    <w:abstractNumId w:val="10"/>
  </w:num>
  <w:num w:numId="27" w16cid:durableId="885264124">
    <w:abstractNumId w:val="0"/>
  </w:num>
  <w:num w:numId="28" w16cid:durableId="1233541272">
    <w:abstractNumId w:val="9"/>
  </w:num>
  <w:num w:numId="29" w16cid:durableId="128720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stylePaneFormatFilter w:val="1021"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isibleStyles="0"/>
  <w:stylePaneSortMethod w:val="name"/>
  <w:defaultTabStop w:val="510"/>
  <w:autoHyphenation/>
  <w:hyphenationZone w:val="425"/>
  <w:drawingGridHorizontalSpacing w:val="10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23"/>
    <w:rsid w:val="00000866"/>
    <w:rsid w:val="00003B64"/>
    <w:rsid w:val="00010755"/>
    <w:rsid w:val="00020C2C"/>
    <w:rsid w:val="000216B5"/>
    <w:rsid w:val="000250D0"/>
    <w:rsid w:val="00034A6C"/>
    <w:rsid w:val="000405D8"/>
    <w:rsid w:val="00061376"/>
    <w:rsid w:val="0006239A"/>
    <w:rsid w:val="00066D0C"/>
    <w:rsid w:val="00072FFE"/>
    <w:rsid w:val="00081AA2"/>
    <w:rsid w:val="0009299A"/>
    <w:rsid w:val="000A3EE6"/>
    <w:rsid w:val="000A6458"/>
    <w:rsid w:val="000B0C18"/>
    <w:rsid w:val="000B1869"/>
    <w:rsid w:val="000B74BE"/>
    <w:rsid w:val="000D1496"/>
    <w:rsid w:val="000D45D8"/>
    <w:rsid w:val="000F2327"/>
    <w:rsid w:val="000F3924"/>
    <w:rsid w:val="000F77D9"/>
    <w:rsid w:val="0010074E"/>
    <w:rsid w:val="001203A1"/>
    <w:rsid w:val="001228D6"/>
    <w:rsid w:val="0015044B"/>
    <w:rsid w:val="0016387F"/>
    <w:rsid w:val="00172E9F"/>
    <w:rsid w:val="00172F33"/>
    <w:rsid w:val="00175B34"/>
    <w:rsid w:val="00176A7E"/>
    <w:rsid w:val="001916F7"/>
    <w:rsid w:val="001A278A"/>
    <w:rsid w:val="001A38F5"/>
    <w:rsid w:val="001A5FE5"/>
    <w:rsid w:val="001B6D71"/>
    <w:rsid w:val="001C0E58"/>
    <w:rsid w:val="001D54EB"/>
    <w:rsid w:val="001D60C5"/>
    <w:rsid w:val="001E2AEB"/>
    <w:rsid w:val="001E64E9"/>
    <w:rsid w:val="00223F66"/>
    <w:rsid w:val="00225F78"/>
    <w:rsid w:val="0023282F"/>
    <w:rsid w:val="00233D85"/>
    <w:rsid w:val="0023580E"/>
    <w:rsid w:val="00244625"/>
    <w:rsid w:val="00245A4D"/>
    <w:rsid w:val="002469C7"/>
    <w:rsid w:val="00247174"/>
    <w:rsid w:val="00247178"/>
    <w:rsid w:val="00250819"/>
    <w:rsid w:val="00251940"/>
    <w:rsid w:val="00255610"/>
    <w:rsid w:val="002673CA"/>
    <w:rsid w:val="002708A1"/>
    <w:rsid w:val="00273A78"/>
    <w:rsid w:val="00273A90"/>
    <w:rsid w:val="0027661B"/>
    <w:rsid w:val="0028048D"/>
    <w:rsid w:val="00280DBE"/>
    <w:rsid w:val="00281F56"/>
    <w:rsid w:val="00295161"/>
    <w:rsid w:val="002A575A"/>
    <w:rsid w:val="002B1743"/>
    <w:rsid w:val="002B18FC"/>
    <w:rsid w:val="002C0BB3"/>
    <w:rsid w:val="002C5D3F"/>
    <w:rsid w:val="002C6AF3"/>
    <w:rsid w:val="002D5DFC"/>
    <w:rsid w:val="002E59CB"/>
    <w:rsid w:val="002E5AF0"/>
    <w:rsid w:val="002F03EE"/>
    <w:rsid w:val="00305D26"/>
    <w:rsid w:val="00326141"/>
    <w:rsid w:val="00336369"/>
    <w:rsid w:val="003421FC"/>
    <w:rsid w:val="00354540"/>
    <w:rsid w:val="00360B78"/>
    <w:rsid w:val="003812FB"/>
    <w:rsid w:val="00382694"/>
    <w:rsid w:val="0039536D"/>
    <w:rsid w:val="00395815"/>
    <w:rsid w:val="0039607E"/>
    <w:rsid w:val="00396805"/>
    <w:rsid w:val="003B10AD"/>
    <w:rsid w:val="003B4E58"/>
    <w:rsid w:val="003C5ECD"/>
    <w:rsid w:val="003D532F"/>
    <w:rsid w:val="003E2697"/>
    <w:rsid w:val="00401D30"/>
    <w:rsid w:val="00403F78"/>
    <w:rsid w:val="00403F91"/>
    <w:rsid w:val="00412294"/>
    <w:rsid w:val="004174C7"/>
    <w:rsid w:val="00425073"/>
    <w:rsid w:val="004250DF"/>
    <w:rsid w:val="004329E9"/>
    <w:rsid w:val="00433471"/>
    <w:rsid w:val="0044068B"/>
    <w:rsid w:val="00441346"/>
    <w:rsid w:val="00442748"/>
    <w:rsid w:val="00451BD2"/>
    <w:rsid w:val="004643F3"/>
    <w:rsid w:val="00467C3C"/>
    <w:rsid w:val="004720B5"/>
    <w:rsid w:val="00484D6C"/>
    <w:rsid w:val="00486D19"/>
    <w:rsid w:val="00487752"/>
    <w:rsid w:val="004958A4"/>
    <w:rsid w:val="00497FB2"/>
    <w:rsid w:val="004A47B7"/>
    <w:rsid w:val="004A4DA5"/>
    <w:rsid w:val="004B47FD"/>
    <w:rsid w:val="004E1AB8"/>
    <w:rsid w:val="004E4A1F"/>
    <w:rsid w:val="004E6F64"/>
    <w:rsid w:val="004E7E59"/>
    <w:rsid w:val="004F2448"/>
    <w:rsid w:val="004F2D0D"/>
    <w:rsid w:val="004F41E8"/>
    <w:rsid w:val="004F6B36"/>
    <w:rsid w:val="00504840"/>
    <w:rsid w:val="00524F9F"/>
    <w:rsid w:val="00526BA4"/>
    <w:rsid w:val="00532753"/>
    <w:rsid w:val="00534263"/>
    <w:rsid w:val="00542005"/>
    <w:rsid w:val="00542BED"/>
    <w:rsid w:val="005438D0"/>
    <w:rsid w:val="005442C6"/>
    <w:rsid w:val="00545B32"/>
    <w:rsid w:val="005461A7"/>
    <w:rsid w:val="00556965"/>
    <w:rsid w:val="00560CFB"/>
    <w:rsid w:val="00562E63"/>
    <w:rsid w:val="005757AB"/>
    <w:rsid w:val="00580DE5"/>
    <w:rsid w:val="0058337C"/>
    <w:rsid w:val="00586115"/>
    <w:rsid w:val="005A34EA"/>
    <w:rsid w:val="005B1D45"/>
    <w:rsid w:val="005B2D63"/>
    <w:rsid w:val="005B3C9D"/>
    <w:rsid w:val="00607366"/>
    <w:rsid w:val="00613799"/>
    <w:rsid w:val="00614515"/>
    <w:rsid w:val="006174CF"/>
    <w:rsid w:val="006314CC"/>
    <w:rsid w:val="006373DE"/>
    <w:rsid w:val="006442FD"/>
    <w:rsid w:val="006571E9"/>
    <w:rsid w:val="00662D30"/>
    <w:rsid w:val="00663EA5"/>
    <w:rsid w:val="00666959"/>
    <w:rsid w:val="00667856"/>
    <w:rsid w:val="00670E97"/>
    <w:rsid w:val="0067217E"/>
    <w:rsid w:val="006741C3"/>
    <w:rsid w:val="00683573"/>
    <w:rsid w:val="00685B89"/>
    <w:rsid w:val="006908C3"/>
    <w:rsid w:val="00692393"/>
    <w:rsid w:val="00692CD3"/>
    <w:rsid w:val="00692DFD"/>
    <w:rsid w:val="006940BB"/>
    <w:rsid w:val="006A5E7D"/>
    <w:rsid w:val="006B58B4"/>
    <w:rsid w:val="006C4E67"/>
    <w:rsid w:val="006C630A"/>
    <w:rsid w:val="006E43D2"/>
    <w:rsid w:val="006E44FC"/>
    <w:rsid w:val="006E4C2E"/>
    <w:rsid w:val="006F4172"/>
    <w:rsid w:val="006F535C"/>
    <w:rsid w:val="0070163E"/>
    <w:rsid w:val="00734017"/>
    <w:rsid w:val="00735B9D"/>
    <w:rsid w:val="007433B6"/>
    <w:rsid w:val="00757E4A"/>
    <w:rsid w:val="007612A5"/>
    <w:rsid w:val="00762EF5"/>
    <w:rsid w:val="00764161"/>
    <w:rsid w:val="0077732D"/>
    <w:rsid w:val="00780A9D"/>
    <w:rsid w:val="00792798"/>
    <w:rsid w:val="007A7B56"/>
    <w:rsid w:val="007B20A9"/>
    <w:rsid w:val="007B4B92"/>
    <w:rsid w:val="007B5742"/>
    <w:rsid w:val="007E0CC0"/>
    <w:rsid w:val="0080036E"/>
    <w:rsid w:val="008027AF"/>
    <w:rsid w:val="00805944"/>
    <w:rsid w:val="00806B3B"/>
    <w:rsid w:val="008113D2"/>
    <w:rsid w:val="00817B42"/>
    <w:rsid w:val="0084451C"/>
    <w:rsid w:val="00847DA4"/>
    <w:rsid w:val="008502B1"/>
    <w:rsid w:val="008530A1"/>
    <w:rsid w:val="00856CC6"/>
    <w:rsid w:val="00865A2C"/>
    <w:rsid w:val="00865AC6"/>
    <w:rsid w:val="00873C32"/>
    <w:rsid w:val="00874A10"/>
    <w:rsid w:val="00882620"/>
    <w:rsid w:val="00886EB9"/>
    <w:rsid w:val="0089618A"/>
    <w:rsid w:val="008A1695"/>
    <w:rsid w:val="008A1935"/>
    <w:rsid w:val="008B1FC6"/>
    <w:rsid w:val="008B25BB"/>
    <w:rsid w:val="008B5851"/>
    <w:rsid w:val="008B750F"/>
    <w:rsid w:val="008C4D09"/>
    <w:rsid w:val="008D1AFF"/>
    <w:rsid w:val="008D5EC4"/>
    <w:rsid w:val="008E2E61"/>
    <w:rsid w:val="008E52B1"/>
    <w:rsid w:val="008E7544"/>
    <w:rsid w:val="008F501F"/>
    <w:rsid w:val="009154D2"/>
    <w:rsid w:val="0092232B"/>
    <w:rsid w:val="009275AA"/>
    <w:rsid w:val="00927C07"/>
    <w:rsid w:val="009364C5"/>
    <w:rsid w:val="00943629"/>
    <w:rsid w:val="00946D9B"/>
    <w:rsid w:val="009621D1"/>
    <w:rsid w:val="00964ED4"/>
    <w:rsid w:val="00983AF9"/>
    <w:rsid w:val="0098781B"/>
    <w:rsid w:val="00991E6D"/>
    <w:rsid w:val="009A5D52"/>
    <w:rsid w:val="009B7265"/>
    <w:rsid w:val="009C7ECC"/>
    <w:rsid w:val="009E796A"/>
    <w:rsid w:val="009E7CE7"/>
    <w:rsid w:val="009F3902"/>
    <w:rsid w:val="009F70E6"/>
    <w:rsid w:val="00A01F20"/>
    <w:rsid w:val="00A028FF"/>
    <w:rsid w:val="00A1025F"/>
    <w:rsid w:val="00A12661"/>
    <w:rsid w:val="00A12F52"/>
    <w:rsid w:val="00A133E4"/>
    <w:rsid w:val="00A16EF0"/>
    <w:rsid w:val="00A202AF"/>
    <w:rsid w:val="00A21ED3"/>
    <w:rsid w:val="00A224C2"/>
    <w:rsid w:val="00A322D0"/>
    <w:rsid w:val="00A40033"/>
    <w:rsid w:val="00A56199"/>
    <w:rsid w:val="00A608E4"/>
    <w:rsid w:val="00A6413B"/>
    <w:rsid w:val="00A72B2D"/>
    <w:rsid w:val="00A75FE7"/>
    <w:rsid w:val="00A81752"/>
    <w:rsid w:val="00A86264"/>
    <w:rsid w:val="00A919FD"/>
    <w:rsid w:val="00A94A54"/>
    <w:rsid w:val="00AA09A4"/>
    <w:rsid w:val="00AA74FB"/>
    <w:rsid w:val="00AB3554"/>
    <w:rsid w:val="00AB4F94"/>
    <w:rsid w:val="00AC476F"/>
    <w:rsid w:val="00AC48C6"/>
    <w:rsid w:val="00AC6B68"/>
    <w:rsid w:val="00AC73DB"/>
    <w:rsid w:val="00AC782D"/>
    <w:rsid w:val="00AD1E2D"/>
    <w:rsid w:val="00AD7195"/>
    <w:rsid w:val="00AF30E7"/>
    <w:rsid w:val="00AF4885"/>
    <w:rsid w:val="00B03F74"/>
    <w:rsid w:val="00B13037"/>
    <w:rsid w:val="00B21217"/>
    <w:rsid w:val="00B446F7"/>
    <w:rsid w:val="00B47C99"/>
    <w:rsid w:val="00B6210E"/>
    <w:rsid w:val="00B65869"/>
    <w:rsid w:val="00B66B31"/>
    <w:rsid w:val="00B67010"/>
    <w:rsid w:val="00B84C80"/>
    <w:rsid w:val="00BB3F4E"/>
    <w:rsid w:val="00BB4D76"/>
    <w:rsid w:val="00BB7802"/>
    <w:rsid w:val="00BC4295"/>
    <w:rsid w:val="00BC648C"/>
    <w:rsid w:val="00BD1C60"/>
    <w:rsid w:val="00BD66AA"/>
    <w:rsid w:val="00BE30D8"/>
    <w:rsid w:val="00BE3560"/>
    <w:rsid w:val="00BE4ECA"/>
    <w:rsid w:val="00BF1A1C"/>
    <w:rsid w:val="00BF3AEE"/>
    <w:rsid w:val="00BF64FE"/>
    <w:rsid w:val="00BF752C"/>
    <w:rsid w:val="00C03EC8"/>
    <w:rsid w:val="00C10131"/>
    <w:rsid w:val="00C15AF7"/>
    <w:rsid w:val="00C16483"/>
    <w:rsid w:val="00C16A45"/>
    <w:rsid w:val="00C20CE5"/>
    <w:rsid w:val="00C3322E"/>
    <w:rsid w:val="00C36B35"/>
    <w:rsid w:val="00C4513D"/>
    <w:rsid w:val="00C57DFD"/>
    <w:rsid w:val="00C6471C"/>
    <w:rsid w:val="00C65F3E"/>
    <w:rsid w:val="00C744BB"/>
    <w:rsid w:val="00C76A6A"/>
    <w:rsid w:val="00C83CF3"/>
    <w:rsid w:val="00C8726E"/>
    <w:rsid w:val="00CA75A6"/>
    <w:rsid w:val="00CB217B"/>
    <w:rsid w:val="00CB3BF6"/>
    <w:rsid w:val="00CD39AA"/>
    <w:rsid w:val="00CD7B22"/>
    <w:rsid w:val="00CE1138"/>
    <w:rsid w:val="00CE1A8D"/>
    <w:rsid w:val="00CF5549"/>
    <w:rsid w:val="00D05D68"/>
    <w:rsid w:val="00D06EC3"/>
    <w:rsid w:val="00D100D1"/>
    <w:rsid w:val="00D10791"/>
    <w:rsid w:val="00D17023"/>
    <w:rsid w:val="00D32114"/>
    <w:rsid w:val="00D33DEC"/>
    <w:rsid w:val="00D43F27"/>
    <w:rsid w:val="00D46F22"/>
    <w:rsid w:val="00D47CAE"/>
    <w:rsid w:val="00D77C1A"/>
    <w:rsid w:val="00D8367C"/>
    <w:rsid w:val="00D921AD"/>
    <w:rsid w:val="00D94A12"/>
    <w:rsid w:val="00D97219"/>
    <w:rsid w:val="00DA2748"/>
    <w:rsid w:val="00DA50AF"/>
    <w:rsid w:val="00DB0C7F"/>
    <w:rsid w:val="00DE3541"/>
    <w:rsid w:val="00DE3B5D"/>
    <w:rsid w:val="00DE57F6"/>
    <w:rsid w:val="00DF270E"/>
    <w:rsid w:val="00DF4973"/>
    <w:rsid w:val="00E134FD"/>
    <w:rsid w:val="00E350EE"/>
    <w:rsid w:val="00E45ADA"/>
    <w:rsid w:val="00E57ED1"/>
    <w:rsid w:val="00E61FF9"/>
    <w:rsid w:val="00E622C9"/>
    <w:rsid w:val="00E629CE"/>
    <w:rsid w:val="00E63B3E"/>
    <w:rsid w:val="00E63E34"/>
    <w:rsid w:val="00E75ACF"/>
    <w:rsid w:val="00E90691"/>
    <w:rsid w:val="00E90AF5"/>
    <w:rsid w:val="00E97B58"/>
    <w:rsid w:val="00EA49D8"/>
    <w:rsid w:val="00EB470D"/>
    <w:rsid w:val="00ED23BD"/>
    <w:rsid w:val="00EE46A8"/>
    <w:rsid w:val="00EF4AF8"/>
    <w:rsid w:val="00EF606C"/>
    <w:rsid w:val="00F0516F"/>
    <w:rsid w:val="00F121E6"/>
    <w:rsid w:val="00F226CA"/>
    <w:rsid w:val="00F2295A"/>
    <w:rsid w:val="00F263AB"/>
    <w:rsid w:val="00F26C04"/>
    <w:rsid w:val="00F34FEE"/>
    <w:rsid w:val="00F372BB"/>
    <w:rsid w:val="00F416C7"/>
    <w:rsid w:val="00F7427F"/>
    <w:rsid w:val="00F7634A"/>
    <w:rsid w:val="00F83BFE"/>
    <w:rsid w:val="00F84C0C"/>
    <w:rsid w:val="00F87FE9"/>
    <w:rsid w:val="00F902AB"/>
    <w:rsid w:val="00FA2740"/>
    <w:rsid w:val="00FB2FF1"/>
    <w:rsid w:val="00FC1DF9"/>
    <w:rsid w:val="00FE0588"/>
    <w:rsid w:val="00FE0641"/>
    <w:rsid w:val="00FF5867"/>
    <w:rsid w:val="00FF7074"/>
  </w:rsids>
  <m:mathPr>
    <m:mathFont m:val="Cambria Math"/>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14:docId w14:val="5E68DFD9"/>
  <w15:chartTrackingRefBased/>
  <w15:docId w15:val="{8AC2580D-9DBA-47A4-A47C-1AE55B95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C80"/>
    <w:pPr>
      <w:spacing w:line="280" w:lineRule="atLeast"/>
      <w:jc w:val="both"/>
    </w:pPr>
    <w:rPr>
      <w:rFonts w:ascii="Palatino Linotype" w:hAnsi="Palatino Linotype"/>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84C80"/>
    <w:pPr>
      <w:adjustRightInd w:val="0"/>
      <w:snapToGrid w:val="0"/>
      <w:spacing w:before="240"/>
    </w:pPr>
    <w:rPr>
      <w:rFonts w:ascii="Palatino Linotype" w:eastAsia="Times New Roman" w:hAnsi="Palatino Linotype"/>
      <w:i/>
      <w:snapToGrid w:val="0"/>
      <w:color w:val="000000"/>
      <w:szCs w:val="22"/>
      <w:lang w:val="en-US" w:eastAsia="de-DE" w:bidi="en-US"/>
    </w:rPr>
  </w:style>
  <w:style w:type="paragraph" w:customStyle="1" w:styleId="MDPI12title">
    <w:name w:val="MDPI_1.2_title"/>
    <w:next w:val="Normal"/>
    <w:qFormat/>
    <w:rsid w:val="00B84C80"/>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next w:val="Normal"/>
    <w:qFormat/>
    <w:rsid w:val="00B84C80"/>
    <w:pPr>
      <w:adjustRightInd w:val="0"/>
      <w:snapToGrid w:val="0"/>
      <w:spacing w:after="360" w:line="260" w:lineRule="atLeast"/>
    </w:pPr>
    <w:rPr>
      <w:rFonts w:ascii="Palatino Linotype" w:eastAsia="Times New Roman" w:hAnsi="Palatino Linotype"/>
      <w:b/>
      <w:color w:val="000000"/>
      <w:szCs w:val="22"/>
      <w:lang w:val="en-US" w:eastAsia="de-DE" w:bidi="en-US"/>
    </w:rPr>
  </w:style>
  <w:style w:type="paragraph" w:customStyle="1" w:styleId="MDPI14history">
    <w:name w:val="MDPI_1.4_history"/>
    <w:basedOn w:val="Normal"/>
    <w:next w:val="Normal"/>
    <w:qFormat/>
    <w:rsid w:val="00B84C80"/>
    <w:pPr>
      <w:adjustRightInd w:val="0"/>
      <w:snapToGrid w:val="0"/>
      <w:spacing w:line="240" w:lineRule="atLeast"/>
      <w:ind w:right="113"/>
      <w:jc w:val="left"/>
    </w:pPr>
    <w:rPr>
      <w:rFonts w:eastAsia="Times New Roman"/>
      <w:sz w:val="14"/>
      <w:lang w:val="en-US" w:eastAsia="de-DE" w:bidi="en-US"/>
    </w:rPr>
  </w:style>
  <w:style w:type="paragraph" w:customStyle="1" w:styleId="MDPI16affiliation">
    <w:name w:val="MDPI_1.6_affiliation"/>
    <w:qFormat/>
    <w:rsid w:val="00B84C80"/>
    <w:pPr>
      <w:adjustRightInd w:val="0"/>
      <w:snapToGrid w:val="0"/>
      <w:spacing w:line="200" w:lineRule="atLeast"/>
      <w:ind w:left="2806" w:hanging="198"/>
    </w:pPr>
    <w:rPr>
      <w:rFonts w:ascii="Palatino Linotype" w:eastAsia="Times New Roman" w:hAnsi="Palatino Linotype"/>
      <w:color w:val="000000"/>
      <w:sz w:val="16"/>
      <w:szCs w:val="18"/>
      <w:lang w:val="en-US" w:eastAsia="de-DE" w:bidi="en-US"/>
    </w:rPr>
  </w:style>
  <w:style w:type="paragraph" w:customStyle="1" w:styleId="MDPI17abstract">
    <w:name w:val="MDPI_1.7_abstract"/>
    <w:next w:val="Normal"/>
    <w:qFormat/>
    <w:rsid w:val="00B84C80"/>
    <w:pPr>
      <w:adjustRightInd w:val="0"/>
      <w:snapToGrid w:val="0"/>
      <w:spacing w:before="240" w:after="120" w:line="280" w:lineRule="atLeast"/>
      <w:ind w:left="2608"/>
      <w:jc w:val="both"/>
    </w:pPr>
    <w:rPr>
      <w:rFonts w:ascii="Palatino Linotype" w:eastAsia="Times New Roman" w:hAnsi="Palatino Linotype"/>
      <w:color w:val="000000"/>
      <w:szCs w:val="22"/>
      <w:lang w:val="en-US" w:eastAsia="de-DE" w:bidi="en-US"/>
    </w:rPr>
  </w:style>
  <w:style w:type="paragraph" w:customStyle="1" w:styleId="MDPI18keywords">
    <w:name w:val="MDPI_1.8_keywords"/>
    <w:next w:val="Normal"/>
    <w:qFormat/>
    <w:rsid w:val="00B84C80"/>
    <w:pPr>
      <w:adjustRightInd w:val="0"/>
      <w:snapToGrid w:val="0"/>
      <w:spacing w:before="240" w:line="280" w:lineRule="atLeast"/>
      <w:ind w:left="2608"/>
      <w:jc w:val="both"/>
    </w:pPr>
    <w:rPr>
      <w:rFonts w:ascii="Palatino Linotype" w:eastAsia="Times New Roman" w:hAnsi="Palatino Linotype"/>
      <w:snapToGrid w:val="0"/>
      <w:color w:val="000000"/>
      <w:szCs w:val="22"/>
      <w:lang w:val="en-US" w:eastAsia="de-DE" w:bidi="en-US"/>
    </w:rPr>
  </w:style>
  <w:style w:type="paragraph" w:customStyle="1" w:styleId="MDPI19line">
    <w:name w:val="MDPI_1.9_line"/>
    <w:qFormat/>
    <w:rsid w:val="00B84C80"/>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eNormal"/>
    <w:uiPriority w:val="99"/>
    <w:rsid w:val="005442C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0" w:right="0" w:firstLine="0" w:leftChars="0" w:rightChars="0" w:firstLineChars="0"/>
        <w:contextualSpacing w:val="0"/>
        <w:jc w:val="center"/>
        <w:outlineLvl w:val="9"/>
        <w:mirrorIndents w:val="0"/>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B84C8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PiedepginaCar"/>
    <w:uiPriority w:val="99"/>
    <w:rsid w:val="00B84C80"/>
    <w:pPr>
      <w:tabs>
        <w:tab w:val="center" w:pos="4153"/>
        <w:tab w:val="right" w:pos="8306"/>
      </w:tabs>
      <w:snapToGrid w:val="0"/>
      <w:spacing w:line="240" w:lineRule="atLeast"/>
    </w:pPr>
    <w:rPr>
      <w:szCs w:val="18"/>
      <w:lang w:val="en-US"/>
    </w:rPr>
  </w:style>
  <w:style w:type="character" w:customStyle="1" w:styleId="PiedepginaCar">
    <w:name w:val="Pie de página Car"/>
    <w:link w:val="Footer"/>
    <w:uiPriority w:val="99"/>
    <w:rsid w:val="00B84C80"/>
    <w:rPr>
      <w:rFonts w:ascii="Palatino Linotype" w:hAnsi="Palatino Linotype"/>
      <w:noProof/>
      <w:color w:val="000000"/>
      <w:szCs w:val="18"/>
    </w:rPr>
  </w:style>
  <w:style w:type="paragraph" w:styleId="Header">
    <w:name w:val="header"/>
    <w:basedOn w:val="Normal"/>
    <w:link w:val="EncabezadoCar"/>
    <w:uiPriority w:val="99"/>
    <w:rsid w:val="00B84C80"/>
    <w:pPr>
      <w:pBdr>
        <w:bottom w:val="single" w:sz="6" w:space="1" w:color="auto"/>
      </w:pBdr>
      <w:tabs>
        <w:tab w:val="center" w:pos="4153"/>
        <w:tab w:val="right" w:pos="8306"/>
      </w:tabs>
      <w:snapToGrid w:val="0"/>
      <w:spacing w:line="240" w:lineRule="atLeast"/>
      <w:jc w:val="center"/>
    </w:pPr>
    <w:rPr>
      <w:szCs w:val="18"/>
      <w:lang w:val="en-US"/>
    </w:rPr>
  </w:style>
  <w:style w:type="character" w:customStyle="1" w:styleId="EncabezadoCar">
    <w:name w:val="Encabezado Car"/>
    <w:link w:val="Header"/>
    <w:uiPriority w:val="99"/>
    <w:rsid w:val="00B84C80"/>
    <w:rPr>
      <w:rFonts w:ascii="Palatino Linotype" w:hAnsi="Palatino Linotype"/>
      <w:noProof/>
      <w:color w:val="000000"/>
      <w:szCs w:val="18"/>
    </w:rPr>
  </w:style>
  <w:style w:type="paragraph" w:customStyle="1" w:styleId="MDPI32textnoindent">
    <w:name w:val="MDPI_3.2_text_no_indent"/>
    <w:basedOn w:val="MDPI31text"/>
    <w:qFormat/>
    <w:rsid w:val="00B84C80"/>
    <w:pPr>
      <w:ind w:firstLine="0"/>
    </w:pPr>
  </w:style>
  <w:style w:type="paragraph" w:customStyle="1" w:styleId="MDPI31text">
    <w:name w:val="MDPI_3.1_text"/>
    <w:qFormat/>
    <w:rsid w:val="0015044B"/>
    <w:pPr>
      <w:adjustRightInd w:val="0"/>
      <w:snapToGrid w:val="0"/>
      <w:spacing w:line="280" w:lineRule="atLeast"/>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33textspaceafter">
    <w:name w:val="MDPI_3.3_text_space_after"/>
    <w:qFormat/>
    <w:rsid w:val="00B84C80"/>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84C80"/>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84C80"/>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84C80"/>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72F33"/>
    <w:pPr>
      <w:numPr>
        <w:numId w:val="27"/>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72F33"/>
    <w:pPr>
      <w:numPr>
        <w:numId w:val="26"/>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84C80"/>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84C80"/>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84C80"/>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F7634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84C80"/>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84C80"/>
    <w:pPr>
      <w:adjustRightInd w:val="0"/>
      <w:snapToGrid w:val="0"/>
      <w:spacing w:before="120" w:after="240" w:line="280" w:lineRule="atLeast"/>
      <w:ind w:left="2608"/>
      <w:jc w:val="both"/>
    </w:pPr>
    <w:rPr>
      <w:rFonts w:ascii="Palatino Linotype" w:eastAsia="Times New Roman" w:hAnsi="Palatino Linotype"/>
      <w:color w:val="000000"/>
      <w:sz w:val="18"/>
      <w:lang w:val="en-US" w:eastAsia="de-DE" w:bidi="en-US"/>
    </w:rPr>
  </w:style>
  <w:style w:type="paragraph" w:customStyle="1" w:styleId="MDPI52figure">
    <w:name w:val="MDPI_5.2_figure"/>
    <w:qFormat/>
    <w:rsid w:val="00B84C8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2theorem">
    <w:name w:val="MDPI_8.2_theorem"/>
    <w:qFormat/>
    <w:rsid w:val="00B84C80"/>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B84C80"/>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84C80"/>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val="en-US" w:eastAsia="de-DE" w:bidi="en-US"/>
    </w:rPr>
  </w:style>
  <w:style w:type="paragraph" w:customStyle="1" w:styleId="MDPI21heading1">
    <w:name w:val="MDPI_2.1_heading1"/>
    <w:qFormat/>
    <w:rsid w:val="00B84C80"/>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val="en-US" w:eastAsia="de-DE" w:bidi="en-US"/>
    </w:rPr>
  </w:style>
  <w:style w:type="paragraph" w:customStyle="1" w:styleId="MDPI22heading2">
    <w:name w:val="MDPI_2.2_heading2"/>
    <w:qFormat/>
    <w:rsid w:val="00B84C80"/>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val="en-US" w:eastAsia="de-DE" w:bidi="en-US"/>
    </w:rPr>
  </w:style>
  <w:style w:type="paragraph" w:customStyle="1" w:styleId="MDPI81references">
    <w:name w:val="MDPI_8.1_references"/>
    <w:qFormat/>
    <w:rsid w:val="0058337C"/>
    <w:pPr>
      <w:numPr>
        <w:numId w:val="28"/>
      </w:numPr>
      <w:adjustRightInd w:val="0"/>
      <w:snapToGrid w:val="0"/>
      <w:spacing w:line="280" w:lineRule="atLeast"/>
      <w:jc w:val="both"/>
    </w:pPr>
    <w:rPr>
      <w:rFonts w:ascii="Palatino Linotype" w:eastAsia="Times New Roman" w:hAnsi="Palatino Linotype"/>
      <w:color w:val="000000"/>
      <w:sz w:val="18"/>
      <w:lang w:val="en-US" w:eastAsia="de-DE" w:bidi="en-US"/>
    </w:rPr>
  </w:style>
  <w:style w:type="paragraph" w:styleId="BalloonText">
    <w:name w:val="Balloon Text"/>
    <w:basedOn w:val="Normal"/>
    <w:link w:val="TextodegloboCar"/>
    <w:uiPriority w:val="99"/>
    <w:rsid w:val="00B84C80"/>
    <w:rPr>
      <w:rFonts w:cs="Tahoma"/>
      <w:szCs w:val="18"/>
    </w:rPr>
  </w:style>
  <w:style w:type="character" w:customStyle="1" w:styleId="TextodegloboCar">
    <w:name w:val="Texto de globo Car"/>
    <w:link w:val="BalloonText"/>
    <w:uiPriority w:val="99"/>
    <w:rsid w:val="00B84C80"/>
    <w:rPr>
      <w:rFonts w:ascii="Palatino Linotype" w:hAnsi="Palatino Linotype" w:cs="Tahoma"/>
      <w:noProof/>
      <w:color w:val="000000"/>
      <w:szCs w:val="18"/>
    </w:rPr>
  </w:style>
  <w:style w:type="character" w:styleId="LineNumber">
    <w:name w:val="line number"/>
    <w:uiPriority w:val="99"/>
    <w:rsid w:val="001C0E58"/>
    <w:rPr>
      <w:rFonts w:ascii="Palatino Linotype" w:hAnsi="Palatino Linotype"/>
      <w:sz w:val="16"/>
    </w:rPr>
  </w:style>
  <w:style w:type="table" w:customStyle="1" w:styleId="MDPI41threelinetable">
    <w:name w:val="MDPI_4.1_three_line_table"/>
    <w:basedOn w:val="TableNormal"/>
    <w:uiPriority w:val="99"/>
    <w:rsid w:val="00B84C80"/>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84C80"/>
    <w:rPr>
      <w:color w:val="0000FF"/>
      <w:u w:val="single"/>
    </w:rPr>
  </w:style>
  <w:style w:type="character" w:styleId="UnresolvedMention">
    <w:name w:val="Unresolved Mention"/>
    <w:uiPriority w:val="99"/>
    <w:semiHidden/>
    <w:unhideWhenUsed/>
    <w:rsid w:val="007A7B56"/>
    <w:rPr>
      <w:color w:val="605E5C"/>
      <w:shd w:val="clear" w:color="auto" w:fill="E1DFDD"/>
    </w:rPr>
  </w:style>
  <w:style w:type="table" w:styleId="PlainTable4">
    <w:name w:val="Plain Table 4"/>
    <w:basedOn w:val="TableNormal"/>
    <w:uiPriority w:val="44"/>
    <w:rsid w:val="00C332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84C80"/>
    <w:pPr>
      <w:adjustRightInd w:val="0"/>
      <w:snapToGrid w:val="0"/>
      <w:spacing w:before="120" w:after="120" w:line="240" w:lineRule="atLeast"/>
      <w:ind w:right="113"/>
    </w:pPr>
    <w:rPr>
      <w:rFonts w:ascii="Palatino Linotype" w:hAnsi="Palatino Linotype" w:cs="Cordia New"/>
      <w:sz w:val="14"/>
      <w:szCs w:val="22"/>
      <w:lang w:val="en-US"/>
    </w:rPr>
  </w:style>
  <w:style w:type="paragraph" w:customStyle="1" w:styleId="MDPI62backmatter">
    <w:name w:val="MDPI_6.2_back_matter"/>
    <w:qFormat/>
    <w:rsid w:val="00B84C80"/>
    <w:pPr>
      <w:adjustRightInd w:val="0"/>
      <w:snapToGrid w:val="0"/>
      <w:spacing w:after="120" w:line="280" w:lineRule="atLeast"/>
      <w:ind w:left="2608"/>
      <w:jc w:val="both"/>
    </w:pPr>
    <w:rPr>
      <w:rFonts w:ascii="Palatino Linotype" w:eastAsia="Times New Roman" w:hAnsi="Palatino Linotype"/>
      <w:snapToGrid w:val="0"/>
      <w:color w:val="000000"/>
      <w:sz w:val="18"/>
      <w:lang w:val="en-US" w:eastAsia="en-US" w:bidi="en-US"/>
    </w:rPr>
  </w:style>
  <w:style w:type="paragraph" w:customStyle="1" w:styleId="MDPI63notes">
    <w:name w:val="MDPI_6.3_notes"/>
    <w:qFormat/>
    <w:rsid w:val="00B84C80"/>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BD66AA"/>
    <w:pPr>
      <w:adjustRightInd w:val="0"/>
      <w:snapToGrid w:val="0"/>
      <w:spacing w:before="120" w:line="240" w:lineRule="atLeast"/>
      <w:ind w:right="113"/>
    </w:pPr>
    <w:rPr>
      <w:rFonts w:ascii="Palatino Linotype" w:eastAsia="Times New Roman" w:hAnsi="Palatino Linotype"/>
      <w:color w:val="000000"/>
      <w:sz w:val="14"/>
      <w:szCs w:val="22"/>
      <w:lang w:val="en-US" w:eastAsia="de-DE" w:bidi="en-US"/>
    </w:rPr>
  </w:style>
  <w:style w:type="paragraph" w:customStyle="1" w:styleId="MDPI411onetablecaption">
    <w:name w:val="MDPI_4.1.1_one_table_caption"/>
    <w:qFormat/>
    <w:rsid w:val="00B84C80"/>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84C80"/>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280DBE"/>
    <w:pPr>
      <w:adjustRightInd w:val="0"/>
      <w:snapToGrid w:val="0"/>
      <w:spacing w:before="120" w:line="240" w:lineRule="atLeast"/>
      <w:ind w:right="113"/>
    </w:pPr>
    <w:rPr>
      <w:rFonts w:ascii="Palatino Linotype" w:eastAsia="Times New Roman" w:hAnsi="Palatino Linotype"/>
      <w:noProof/>
      <w:snapToGrid w:val="0"/>
      <w:color w:val="000000"/>
      <w:sz w:val="14"/>
      <w:lang w:val="en-US" w:eastAsia="en-GB"/>
    </w:rPr>
  </w:style>
  <w:style w:type="table" w:customStyle="1" w:styleId="MDPItable">
    <w:name w:val="MDPI_table"/>
    <w:basedOn w:val="TableNormal"/>
    <w:uiPriority w:val="99"/>
    <w:rsid w:val="00B84C80"/>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B84C80"/>
  </w:style>
  <w:style w:type="paragraph" w:styleId="Bibliography">
    <w:name w:val="Bibliography"/>
    <w:basedOn w:val="Normal"/>
    <w:next w:val="Normal"/>
    <w:uiPriority w:val="37"/>
    <w:unhideWhenUsed/>
    <w:rsid w:val="00B84C80"/>
    <w:pPr>
      <w:spacing w:line="480" w:lineRule="atLeast"/>
      <w:ind w:left="720" w:hanging="720"/>
    </w:pPr>
    <w:rPr>
      <w:lang w:val="en-US"/>
    </w:rPr>
  </w:style>
  <w:style w:type="paragraph" w:styleId="BodyText">
    <w:name w:val="Body Text"/>
    <w:link w:val="TextoindependienteCar"/>
    <w:rsid w:val="00B84C80"/>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BodyText"/>
    <w:rsid w:val="00B84C80"/>
    <w:rPr>
      <w:rFonts w:ascii="Palatino Linotype" w:hAnsi="Palatino Linotype"/>
      <w:color w:val="000000"/>
      <w:sz w:val="24"/>
      <w:lang w:eastAsia="de-DE"/>
    </w:rPr>
  </w:style>
  <w:style w:type="character" w:styleId="CommentReference">
    <w:name w:val="annotation reference"/>
    <w:rsid w:val="00B84C80"/>
    <w:rPr>
      <w:sz w:val="21"/>
      <w:szCs w:val="21"/>
    </w:rPr>
  </w:style>
  <w:style w:type="paragraph" w:styleId="CommentText">
    <w:name w:val="annotation text"/>
    <w:basedOn w:val="Normal"/>
    <w:link w:val="TextocomentarioCar"/>
    <w:rsid w:val="00B84C80"/>
  </w:style>
  <w:style w:type="character" w:customStyle="1" w:styleId="TextocomentarioCar">
    <w:name w:val="Texto comentario Car"/>
    <w:link w:val="CommentText"/>
    <w:rsid w:val="00B84C80"/>
    <w:rPr>
      <w:rFonts w:ascii="Palatino Linotype" w:hAnsi="Palatino Linotype"/>
      <w:noProof/>
      <w:color w:val="000000"/>
    </w:rPr>
  </w:style>
  <w:style w:type="paragraph" w:styleId="CommentSubject">
    <w:name w:val="annotation subject"/>
    <w:basedOn w:val="CommentText"/>
    <w:next w:val="CommentText"/>
    <w:link w:val="AsuntodelcomentarioCar"/>
    <w:rsid w:val="00B84C80"/>
    <w:rPr>
      <w:b/>
      <w:bCs/>
    </w:rPr>
  </w:style>
  <w:style w:type="character" w:customStyle="1" w:styleId="AsuntodelcomentarioCar">
    <w:name w:val="Asunto del comentario Car"/>
    <w:link w:val="CommentSubject"/>
    <w:rsid w:val="00B84C80"/>
    <w:rPr>
      <w:rFonts w:ascii="Palatino Linotype" w:hAnsi="Palatino Linotype"/>
      <w:b/>
      <w:bCs/>
      <w:noProof/>
      <w:color w:val="000000"/>
    </w:rPr>
  </w:style>
  <w:style w:type="character" w:styleId="EndnoteReference">
    <w:name w:val="endnote reference"/>
    <w:rsid w:val="00B84C80"/>
    <w:rPr>
      <w:vertAlign w:val="superscript"/>
    </w:rPr>
  </w:style>
  <w:style w:type="paragraph" w:styleId="EndnoteText">
    <w:name w:val="endnote text"/>
    <w:basedOn w:val="Normal"/>
    <w:link w:val="TextonotaalfinalCar"/>
    <w:semiHidden/>
    <w:unhideWhenUsed/>
    <w:rsid w:val="00B84C80"/>
    <w:pPr>
      <w:spacing w:line="240" w:lineRule="auto"/>
    </w:pPr>
  </w:style>
  <w:style w:type="character" w:customStyle="1" w:styleId="TextonotaalfinalCar">
    <w:name w:val="Texto nota al final Car"/>
    <w:link w:val="EndnoteText"/>
    <w:semiHidden/>
    <w:rsid w:val="00B84C80"/>
    <w:rPr>
      <w:rFonts w:ascii="Palatino Linotype" w:hAnsi="Palatino Linotype"/>
      <w:noProof/>
      <w:color w:val="000000"/>
    </w:rPr>
  </w:style>
  <w:style w:type="character" w:styleId="FollowedHyperlink">
    <w:name w:val="FollowedHyperlink"/>
    <w:rsid w:val="00B84C80"/>
    <w:rPr>
      <w:color w:val="954F72"/>
      <w:u w:val="single"/>
    </w:rPr>
  </w:style>
  <w:style w:type="paragraph" w:styleId="FootnoteText">
    <w:name w:val="footnote text"/>
    <w:basedOn w:val="Normal"/>
    <w:link w:val="TextonotapieCar"/>
    <w:semiHidden/>
    <w:unhideWhenUsed/>
    <w:rsid w:val="00B84C80"/>
    <w:pPr>
      <w:spacing w:line="240" w:lineRule="auto"/>
    </w:pPr>
  </w:style>
  <w:style w:type="character" w:customStyle="1" w:styleId="TextonotapieCar">
    <w:name w:val="Texto nota pie Car"/>
    <w:link w:val="FootnoteText"/>
    <w:semiHidden/>
    <w:rsid w:val="00B84C80"/>
    <w:rPr>
      <w:rFonts w:ascii="Palatino Linotype" w:hAnsi="Palatino Linotype"/>
      <w:noProof/>
      <w:color w:val="000000"/>
    </w:rPr>
  </w:style>
  <w:style w:type="paragraph" w:styleId="NormalWeb">
    <w:name w:val="Normal (Web)"/>
    <w:basedOn w:val="Normal"/>
    <w:uiPriority w:val="99"/>
    <w:rsid w:val="00B84C80"/>
    <w:rPr>
      <w:szCs w:val="24"/>
    </w:rPr>
  </w:style>
  <w:style w:type="paragraph" w:customStyle="1" w:styleId="MsoFootnoteText">
    <w:name w:val="MsoFootnoteText"/>
    <w:basedOn w:val="NormalWeb"/>
    <w:qFormat/>
    <w:rsid w:val="00B84C80"/>
    <w:rPr>
      <w:rFonts w:ascii="Times New Roman" w:hAnsi="Times New Roman"/>
    </w:rPr>
  </w:style>
  <w:style w:type="character" w:styleId="PageNumber">
    <w:name w:val="page number"/>
    <w:rsid w:val="00B84C80"/>
  </w:style>
  <w:style w:type="character" w:styleId="PlaceholderText">
    <w:name w:val="Placeholder Text"/>
    <w:uiPriority w:val="99"/>
    <w:semiHidden/>
    <w:rsid w:val="00B84C80"/>
    <w:rPr>
      <w:color w:val="808080"/>
    </w:rPr>
  </w:style>
  <w:style w:type="paragraph" w:customStyle="1" w:styleId="MDPI71footnotes">
    <w:name w:val="MDPI_7.1_footnotes"/>
    <w:qFormat/>
    <w:rsid w:val="00BE3560"/>
    <w:pPr>
      <w:numPr>
        <w:numId w:val="25"/>
      </w:numPr>
      <w:adjustRightInd w:val="0"/>
      <w:snapToGrid w:val="0"/>
      <w:spacing w:line="280" w:lineRule="atLeast"/>
    </w:pPr>
    <w:rPr>
      <w:rFonts w:ascii="Palatino Linotype" w:hAnsi="Palatino Linotype" w:eastAsiaTheme="minorEastAsia"/>
      <w:noProof/>
      <w:color w:val="000000"/>
      <w:sz w:val="18"/>
    </w:rPr>
  </w:style>
  <w:style w:type="character" w:styleId="Strong">
    <w:name w:val="Strong"/>
    <w:basedOn w:val="DefaultParagraphFont"/>
    <w:uiPriority w:val="22"/>
    <w:qFormat/>
    <w:rsid w:val="00E350EE"/>
    <w:rPr>
      <w:b/>
      <w:bCs/>
    </w:rPr>
  </w:style>
  <w:style w:type="paragraph" w:styleId="ListParagraph">
    <w:name w:val="List Paragraph"/>
    <w:basedOn w:val="Normal"/>
    <w:uiPriority w:val="34"/>
    <w:qFormat/>
    <w:rsid w:val="00D1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zotero.org/google-docs/?VF45TA" TargetMode="External" /><Relationship Id="rId11" Type="http://schemas.openxmlformats.org/officeDocument/2006/relationships/hyperlink" Target="https://www.zotero.org/google-docs/?wDqhpO" TargetMode="External" /><Relationship Id="rId12" Type="http://schemas.openxmlformats.org/officeDocument/2006/relationships/hyperlink" Target="https://www.zotero.org/google-docs/?FonkRA" TargetMode="External" /><Relationship Id="rId13" Type="http://schemas.openxmlformats.org/officeDocument/2006/relationships/hyperlink" Target="https://www.zotero.org/google-docs/?kmAs0Y" TargetMode="External" /><Relationship Id="rId14" Type="http://schemas.openxmlformats.org/officeDocument/2006/relationships/hyperlink" Target="https://www.zotero.org/google-docs/?pbzOcw" TargetMode="External" /><Relationship Id="rId15" Type="http://schemas.openxmlformats.org/officeDocument/2006/relationships/hyperlink" Target="https://www.zotero.org/google-docs/?7tGvVk" TargetMode="External" /><Relationship Id="rId16" Type="http://schemas.openxmlformats.org/officeDocument/2006/relationships/hyperlink" Target="https://www.zotero.org/google-docs/?nFg204" TargetMode="External" /><Relationship Id="rId17" Type="http://schemas.openxmlformats.org/officeDocument/2006/relationships/hyperlink" Target="https://www.zotero.org/google-docs/?hZ1NLu" TargetMode="External" /><Relationship Id="rId18" Type="http://schemas.openxmlformats.org/officeDocument/2006/relationships/hyperlink" Target="https://www.zotero.org/google-docs/?NtEDsJ" TargetMode="External" /><Relationship Id="rId19" Type="http://schemas.openxmlformats.org/officeDocument/2006/relationships/hyperlink" Target="https://docs.google.com/document/d/1B4eMdGOEyZ57b0LoC06DvfhszIhNE5zTI-QqTJInbVU/edit" TargetMode="External" /><Relationship Id="rId2" Type="http://schemas.openxmlformats.org/officeDocument/2006/relationships/webSettings" Target="webSettings.xml" /><Relationship Id="rId20" Type="http://schemas.openxmlformats.org/officeDocument/2006/relationships/image" Target="media/image1.jpeg" /><Relationship Id="rId21" Type="http://schemas.openxmlformats.org/officeDocument/2006/relationships/hyperlink" Target="https://docs.google.com/document/d/1B4eMdGOEyZ57b0LoC06DvfhszIhNE5zTI-QqTJInbVU/edit?tab=t.0" TargetMode="External" /><Relationship Id="rId22" Type="http://schemas.openxmlformats.org/officeDocument/2006/relationships/image" Target="media/image2.jpeg" /><Relationship Id="rId23" Type="http://schemas.openxmlformats.org/officeDocument/2006/relationships/image" Target="media/image3.jpeg" /><Relationship Id="rId24" Type="http://schemas.openxmlformats.org/officeDocument/2006/relationships/image" Target="media/image4.jpeg" /><Relationship Id="rId25" Type="http://schemas.openxmlformats.org/officeDocument/2006/relationships/image" Target="media/image5.jpeg" /><Relationship Id="rId26" Type="http://schemas.openxmlformats.org/officeDocument/2006/relationships/image" Target="media/image6.jpeg" /><Relationship Id="rId27" Type="http://schemas.openxmlformats.org/officeDocument/2006/relationships/hyperlink" Target="https://www.zotero.org/google-docs/?3SmYar" TargetMode="External" /><Relationship Id="rId28" Type="http://schemas.openxmlformats.org/officeDocument/2006/relationships/hyperlink" Target="https://www.zotero.org/google-docs/?OIZUz1" TargetMode="External" /><Relationship Id="rId29" Type="http://schemas.openxmlformats.org/officeDocument/2006/relationships/hyperlink" Target="https://www.zotero.org/google-docs/?Kq4v4A" TargetMode="External" /><Relationship Id="rId3" Type="http://schemas.openxmlformats.org/officeDocument/2006/relationships/fontTable" Target="fontTable.xml" /><Relationship Id="rId30" Type="http://schemas.openxmlformats.org/officeDocument/2006/relationships/hyperlink" Target="https://www.zotero.org/google-docs/?CP8Jh2" TargetMode="External" /><Relationship Id="rId31" Type="http://schemas.openxmlformats.org/officeDocument/2006/relationships/hyperlink" Target="https://www.zotero.org/google-docs/?QdxAur" TargetMode="External" /><Relationship Id="rId32" Type="http://schemas.openxmlformats.org/officeDocument/2006/relationships/hyperlink" Target="https://www.zotero.org/google-docs/?ugtffH" TargetMode="External" /><Relationship Id="rId33" Type="http://schemas.openxmlformats.org/officeDocument/2006/relationships/hyperlink" Target="https://www.zotero.org/google-docs/?CHq7ob" TargetMode="External" /><Relationship Id="rId34" Type="http://schemas.openxmlformats.org/officeDocument/2006/relationships/hyperlink" Target="https://www.zotero.org/google-docs/?B7WyWs" TargetMode="External" /><Relationship Id="rId35" Type="http://schemas.openxmlformats.org/officeDocument/2006/relationships/hyperlink" Target="https://www.zotero.org/google-docs/?AxRAJg" TargetMode="External" /><Relationship Id="rId36" Type="http://schemas.openxmlformats.org/officeDocument/2006/relationships/hyperlink" Target="https://www.zotero.org/google-docs/?nXLemK" TargetMode="External" /><Relationship Id="rId37" Type="http://schemas.openxmlformats.org/officeDocument/2006/relationships/hyperlink" Target="https://www.zotero.org/google-docs/?yLeBr3" TargetMode="External" /><Relationship Id="rId38" Type="http://schemas.openxmlformats.org/officeDocument/2006/relationships/hyperlink" Target="https://www.zotero.org/google-docs/?7oa7ca" TargetMode="External" /><Relationship Id="rId39" Type="http://schemas.openxmlformats.org/officeDocument/2006/relationships/hyperlink" Target="https://www.zotero.org/google-docs/?4auGmq" TargetMode="External" /><Relationship Id="rId4" Type="http://schemas.openxmlformats.org/officeDocument/2006/relationships/customXml" Target="../customXml/item1.xml" /><Relationship Id="rId40" Type="http://schemas.openxmlformats.org/officeDocument/2006/relationships/hyperlink" Target="https://www.zotero.org/google-docs/?CC48Yc" TargetMode="External" /><Relationship Id="rId41" Type="http://schemas.openxmlformats.org/officeDocument/2006/relationships/hyperlink" Target="https://www.zotero.org/google-docs/?R5SEr5" TargetMode="External" /><Relationship Id="rId42" Type="http://schemas.openxmlformats.org/officeDocument/2006/relationships/hyperlink" Target="https://www.zotero.org/google-docs/?FUBnu7" TargetMode="External" /><Relationship Id="rId43" Type="http://schemas.openxmlformats.org/officeDocument/2006/relationships/hyperlink" Target="https://www.zotero.org/google-docs/?xnEynI" TargetMode="External" /><Relationship Id="rId44" Type="http://schemas.openxmlformats.org/officeDocument/2006/relationships/hyperlink" Target="https://www.zotero.org/google-docs/?48EMLY" TargetMode="External" /><Relationship Id="rId45" Type="http://schemas.openxmlformats.org/officeDocument/2006/relationships/hyperlink" Target="https://www.zotero.org/google-docs/?CFoLh3" TargetMode="External" /><Relationship Id="rId46" Type="http://schemas.openxmlformats.org/officeDocument/2006/relationships/hyperlink" Target="https://www.zotero.org/google-docs/?dX16TF" TargetMode="External" /><Relationship Id="rId47" Type="http://schemas.openxmlformats.org/officeDocument/2006/relationships/hyperlink" Target="https://www.zotero.org/google-docs/?doDMAD" TargetMode="External" /><Relationship Id="rId48" Type="http://schemas.openxmlformats.org/officeDocument/2006/relationships/hyperlink" Target="https://www.zotero.org/google-docs/?3QqqqL" TargetMode="External" /><Relationship Id="rId49" Type="http://schemas.openxmlformats.org/officeDocument/2006/relationships/hyperlink" Target="https://github.com/mila-ms/azospirillum_brasilense" TargetMode="External" /><Relationship Id="rId5" Type="http://schemas.microsoft.com/office/2011/relationships/commentsExtended" Target="commentsExtended.xml" /><Relationship Id="rId50" Type="http://schemas.openxmlformats.org/officeDocument/2006/relationships/header" Target="header1.xml" /><Relationship Id="rId51" Type="http://schemas.openxmlformats.org/officeDocument/2006/relationships/header" Target="header2.xml" /><Relationship Id="rId52" Type="http://schemas.openxmlformats.org/officeDocument/2006/relationships/footer" Target="footer1.xml" /><Relationship Id="rId53" Type="http://schemas.openxmlformats.org/officeDocument/2006/relationships/header" Target="header3.xml" /><Relationship Id="rId54" Type="http://schemas.openxmlformats.org/officeDocument/2006/relationships/footer" Target="footer2.xml" /><Relationship Id="rId55" Type="http://schemas.openxmlformats.org/officeDocument/2006/relationships/theme" Target="theme/theme1.xml" /><Relationship Id="rId56" Type="http://schemas.openxmlformats.org/officeDocument/2006/relationships/numbering" Target="numbering.xml" /><Relationship Id="rId57" Type="http://schemas.openxmlformats.org/officeDocument/2006/relationships/styles" Target="styles.xml" /><Relationship Id="rId6" Type="http://schemas.microsoft.com/office/2016/09/relationships/commentsIds" Target="commentsIds.xml" /><Relationship Id="rId7" Type="http://schemas.openxmlformats.org/officeDocument/2006/relationships/comments" Target="comments.xml" /><Relationship Id="rId8" Type="http://schemas.openxmlformats.org/officeDocument/2006/relationships/hyperlink" Target="mailto:jdacalcina@uesc.br" TargetMode="External" /><Relationship Id="rId9" Type="http://schemas.openxmlformats.org/officeDocument/2006/relationships/hyperlink" Target="mailto:rjssilva@uesc.br" TargetMode="External" /></Relationships>
</file>

<file path=word/_rels/header3.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media/image8.png"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User\Downloads\plants-templat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248F5-F5B2-48A9-8999-A41C3F0E156D}">
  <ds:schemaRefs>
    <ds:schemaRef ds:uri="http://schemas.openxmlformats.org/officeDocument/2006/bibliography"/>
  </ds:schemaRefs>
</ds:datastoreItem>
</file>

<file path=docMetadata/LabelInfo.xml><?xml version="1.0" encoding="utf-8"?>
<clbl:labelList xmlns:clbl="http://schemas.microsoft.com/office/2020/mipLabelMetadata">
  <clbl:label id="{a17f8ab9-bc70-4901-a8ac-c4b71563637c}" enabled="0" method="" siteId="{a17f8ab9-bc70-4901-a8ac-c4b71563637c}" removed="1"/>
</clbl:labelList>
</file>

<file path=docProps/app.xml><?xml version="1.0" encoding="utf-8"?>
<Properties xmlns="http://schemas.openxmlformats.org/officeDocument/2006/extended-properties" xmlns:vt="http://schemas.openxmlformats.org/officeDocument/2006/docPropsVTypes">
  <Template>plants-template.dot</Template>
  <TotalTime>220</TotalTime>
  <Pages>23</Pages>
  <Words>16718</Words>
  <Characters>91955</Characters>
  <Application>Microsoft Office Word</Application>
  <DocSecurity>0</DocSecurity>
  <Lines>766</Lines>
  <Paragraphs>216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108457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creator>Raner</dc:creator>
  <cp:lastModifiedBy>Flavio Lozano-Isla</cp:lastModifiedBy>
  <cp:revision>42</cp:revision>
  <dcterms:created xsi:type="dcterms:W3CDTF">2025-08-28T16:00:00Z</dcterms:created>
  <dcterms:modified xsi:type="dcterms:W3CDTF">2025-08-29T23:31:00Z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c735b425-eed7-4256-9645-d61cb0c9be2c</vt:lpwstr>
  </property>
  <property fmtid="{D5CDD505-2E9C-101B-9397-08002B2CF9AE}" pid="3" name="LE1">
    <vt:filetime>2025-08-30T01:16:12Z</vt:filetime>
  </property>
  <property fmtid="{D5CDD505-2E9C-101B-9397-08002B2CF9AE}" pid="4" name="ZOTERO_PREF_1">
    <vt:lpwstr>&lt;data data-version="3" zotero-version="7.0.16"&gt;&lt;session id="3CwpUSHl"/&gt;&lt;style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